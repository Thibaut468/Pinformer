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7B38" w:rsidRDefault="00367ED9">
      <w:pPr>
        <w:pStyle w:val="MonTitre"/>
      </w:pPr>
      <w:del w:id="0" w:author="Zineb Fadili" w:date="2019-03-27T16:33:00Z">
        <w:r w:rsidDel="00A66B24">
          <w:delText>Modèle pour la rédaction de rapports scientifiques</w:delText>
        </w:r>
      </w:del>
      <w:ins w:id="1" w:author="Zineb Fadili" w:date="2019-03-27T16:33:00Z">
        <w:r w:rsidR="00A66B24">
          <w:t xml:space="preserve">Projet informatique S4 </w:t>
        </w:r>
      </w:ins>
    </w:p>
    <w:p w:rsidR="00427B38" w:rsidRDefault="00367ED9">
      <w:pPr>
        <w:pStyle w:val="MonTitreSection"/>
        <w:rPr>
          <w:ins w:id="2" w:author="Zineb Fadili" w:date="2019-03-27T16:33:00Z"/>
        </w:rPr>
      </w:pPr>
      <w:del w:id="3" w:author="Zineb Fadili" w:date="2019-03-27T16:33:00Z">
        <w:r w:rsidDel="00A66B24">
          <w:delText>Titre de section</w:delText>
        </w:r>
      </w:del>
      <w:ins w:id="4" w:author="Zineb Fadili" w:date="2019-03-27T16:33:00Z">
        <w:r w:rsidR="00A66B24">
          <w:t>Introduction</w:t>
        </w:r>
      </w:ins>
    </w:p>
    <w:p w:rsidR="003A47DC" w:rsidRPr="00DC5FA0" w:rsidRDefault="003A47DC">
      <w:pPr>
        <w:pStyle w:val="MonParagraphe"/>
        <w:pPrChange w:id="5" w:author="Zineb Fadili" w:date="2019-03-27T16:33:00Z">
          <w:pPr>
            <w:pStyle w:val="MonTitreSection"/>
          </w:pPr>
        </w:pPrChange>
      </w:pPr>
      <w:ins w:id="6" w:author="Zineb Fadili" w:date="2019-03-27T16:33:00Z">
        <w:r>
          <w:t>Expliquer le principe (c’est-à-dire : le temps</w:t>
        </w:r>
        <w:r w:rsidR="00617BA7">
          <w:t xml:space="preserve"> imp</w:t>
        </w:r>
      </w:ins>
      <w:ins w:id="7" w:author="Zineb Fadili" w:date="2019-03-27T16:34:00Z">
        <w:r w:rsidR="00617BA7">
          <w:t>arti, le déroulement, les étapes, le choix …)</w:t>
        </w:r>
      </w:ins>
    </w:p>
    <w:p w:rsidR="00427B38" w:rsidDel="00647C80" w:rsidRDefault="00367ED9" w:rsidP="00A23267">
      <w:pPr>
        <w:pStyle w:val="MonTitreSousSection"/>
        <w:rPr>
          <w:del w:id="8" w:author="Zineb Fadili" w:date="2019-03-27T17:14:00Z"/>
        </w:rPr>
      </w:pPr>
      <w:del w:id="9" w:author="Zineb Fadili" w:date="2019-03-27T17:14:00Z">
        <w:r w:rsidDel="00647C80">
          <w:delText>Titre de sous-section</w:delText>
        </w:r>
      </w:del>
    </w:p>
    <w:p w:rsidR="00427B38" w:rsidDel="00647C80" w:rsidRDefault="00367ED9">
      <w:pPr>
        <w:pStyle w:val="MonTitreSousSousSection"/>
        <w:rPr>
          <w:del w:id="10" w:author="Zineb Fadili" w:date="2019-03-27T17:14:00Z"/>
        </w:rPr>
      </w:pPr>
      <w:del w:id="11" w:author="Zineb Fadili" w:date="2019-03-27T17:14:00Z">
        <w:r w:rsidDel="00647C80">
          <w:delText>Titre de sous-sous-section</w:delText>
        </w:r>
      </w:del>
    </w:p>
    <w:p w:rsidR="00427B38" w:rsidDel="00E3126F" w:rsidRDefault="00367ED9">
      <w:pPr>
        <w:pStyle w:val="MonParagraphe-liste"/>
        <w:rPr>
          <w:del w:id="12" w:author="Zineb Fadili" w:date="2019-03-27T16:34:00Z"/>
        </w:rPr>
      </w:pPr>
      <w:del w:id="13" w:author="Zineb Fadili" w:date="2019-03-27T16:34:00Z">
        <w:r w:rsidDel="00E3126F">
          <w:delText>Paragraphe …</w:delText>
        </w:r>
      </w:del>
    </w:p>
    <w:p w:rsidR="00E3126F" w:rsidRDefault="00E3126F" w:rsidP="00E3126F">
      <w:pPr>
        <w:pStyle w:val="MonTitreSection"/>
        <w:rPr>
          <w:ins w:id="14" w:author="Zineb Fadili" w:date="2019-03-27T16:34:00Z"/>
        </w:rPr>
      </w:pPr>
      <w:ins w:id="15" w:author="Zineb Fadili" w:date="2019-03-27T16:34:00Z">
        <w:r>
          <w:t>Etude physique du phénomène de projection initiale</w:t>
        </w:r>
      </w:ins>
    </w:p>
    <w:p w:rsidR="00E3126F" w:rsidRDefault="00793D8D" w:rsidP="00E3126F">
      <w:pPr>
        <w:pStyle w:val="MonTitreSousSection"/>
        <w:rPr>
          <w:ins w:id="16" w:author="Zineb Fadili" w:date="2019-03-27T17:13:00Z"/>
        </w:rPr>
      </w:pPr>
      <w:ins w:id="17" w:author="Zineb Fadili" w:date="2019-03-27T17:14:00Z">
        <w:r>
          <w:t>Principe</w:t>
        </w:r>
      </w:ins>
    </w:p>
    <w:p w:rsidR="003C55D1" w:rsidRPr="00DC5FA0" w:rsidRDefault="003C55D1">
      <w:pPr>
        <w:pStyle w:val="MonParagraphe"/>
        <w:rPr>
          <w:ins w:id="18" w:author="Zineb Fadili" w:date="2019-03-27T16:34:00Z"/>
        </w:rPr>
        <w:pPrChange w:id="19" w:author="Zineb Fadili" w:date="2019-03-27T17:13:00Z">
          <w:pPr>
            <w:pStyle w:val="MonTitreSousSection"/>
          </w:pPr>
        </w:pPrChange>
      </w:pPr>
      <w:ins w:id="20" w:author="Zineb Fadili" w:date="2019-03-27T17:13:00Z">
        <w:r>
          <w:t xml:space="preserve">De manière similaire </w:t>
        </w:r>
        <w:r w:rsidR="002461C5">
          <w:t>aux équations utilisées pour les jets de balles</w:t>
        </w:r>
      </w:ins>
      <w:ins w:id="21" w:author="Zineb Fadili" w:date="2019-03-27T17:14:00Z">
        <w:r w:rsidR="008F2F77">
          <w:t>, on étudie physiquement la trajectoire initiale du joueur</w:t>
        </w:r>
        <w:r w:rsidR="00647C80">
          <w:t>.</w:t>
        </w:r>
      </w:ins>
    </w:p>
    <w:p w:rsidR="0082361E" w:rsidRDefault="006924CD" w:rsidP="0082361E">
      <w:pPr>
        <w:pStyle w:val="MonParagraphe"/>
        <w:rPr>
          <w:ins w:id="22" w:author="Zineb Fadili" w:date="2019-03-27T17:11:00Z"/>
        </w:rPr>
      </w:pPr>
      <w:ins w:id="23" w:author="Zineb Fadili" w:date="2019-03-27T16:57:00Z">
        <w:r>
          <w:t xml:space="preserve">Pour modéliser </w:t>
        </w:r>
        <w:r w:rsidR="006C4A82">
          <w:t xml:space="preserve">la trajectoire initiale du jour, </w:t>
        </w:r>
        <w:r w:rsidR="00E10E5F">
          <w:t xml:space="preserve">nous avons </w:t>
        </w:r>
      </w:ins>
      <w:ins w:id="24" w:author="Zineb Fadili" w:date="2019-03-27T16:58:00Z">
        <w:r w:rsidR="0028259C">
          <w:t>choisi</w:t>
        </w:r>
        <w:r w:rsidR="008B356B">
          <w:t>, dans l’étude physique,</w:t>
        </w:r>
        <w:r w:rsidR="00F63CAB">
          <w:t xml:space="preserve"> de lui faire adopter </w:t>
        </w:r>
        <w:r w:rsidR="001D5487">
          <w:t>une tr</w:t>
        </w:r>
      </w:ins>
      <w:ins w:id="25" w:author="Zineb Fadili" w:date="2019-03-27T16:59:00Z">
        <w:r w:rsidR="001D5487">
          <w:t>ajectoire balistique.</w:t>
        </w:r>
        <w:r w:rsidR="00FE7B51">
          <w:t xml:space="preserve"> </w:t>
        </w:r>
        <w:r w:rsidR="00DE6EE3">
          <w:t xml:space="preserve">En faisant l’hypothèse qu’il n’est soumis qu’à son propre poids, et en appliquant le principe fondamental de la dynamique, </w:t>
        </w:r>
        <w:r w:rsidR="00481CA3">
          <w:t>nous somme parvenu</w:t>
        </w:r>
        <w:r w:rsidR="00C63E6B">
          <w:t xml:space="preserve">, après intégration </w:t>
        </w:r>
      </w:ins>
      <w:ins w:id="26" w:author="Zineb Fadili" w:date="2019-03-27T17:00:00Z">
        <w:r w:rsidR="001C6834">
          <w:t>au système d</w:t>
        </w:r>
      </w:ins>
      <w:ins w:id="27" w:author="Zineb Fadili" w:date="2019-03-27T16:59:00Z">
        <w:r w:rsidR="00C63E6B">
          <w:t>’équation</w:t>
        </w:r>
      </w:ins>
      <w:ins w:id="28" w:author="Zineb Fadili" w:date="2019-03-27T17:00:00Z">
        <w:r w:rsidR="001C6834">
          <w:t>s</w:t>
        </w:r>
      </w:ins>
      <w:ins w:id="29" w:author="Zineb Fadili" w:date="2019-03-27T16:59:00Z">
        <w:r w:rsidR="00C63E6B">
          <w:t xml:space="preserve"> horaire</w:t>
        </w:r>
      </w:ins>
      <w:ins w:id="30" w:author="Zineb Fadili" w:date="2019-03-27T17:00:00Z">
        <w:r w:rsidR="004E7CF4">
          <w:t>s</w:t>
        </w:r>
      </w:ins>
      <w:ins w:id="31" w:author="Zineb Fadili" w:date="2019-03-27T16:59:00Z">
        <w:r w:rsidR="00C63E6B">
          <w:t xml:space="preserve"> suivante</w:t>
        </w:r>
        <w:r w:rsidR="001C6834">
          <w:t> :</w:t>
        </w:r>
      </w:ins>
      <w:ins w:id="32" w:author="Zineb Fadili" w:date="2019-03-27T17:00:00Z">
        <w:r w:rsidR="007050E0">
          <w:t xml:space="preserve"> x(t) </w:t>
        </w:r>
      </w:ins>
      <w:ins w:id="33" w:author="Zineb Fadili" w:date="2019-03-27T17:01:00Z">
        <w:r w:rsidR="007050E0">
          <w:t>= cos(alpha)*v0*t</w:t>
        </w:r>
        <w:r w:rsidR="00A71CB2">
          <w:t xml:space="preserve"> et</w:t>
        </w:r>
      </w:ins>
      <w:ins w:id="34" w:author="Zineb Fadili" w:date="2019-03-27T17:00:00Z">
        <w:r w:rsidR="001C6834">
          <w:t xml:space="preserve"> y(t) = -0.5*g*t</w:t>
        </w:r>
        <w:r w:rsidR="001C6834">
          <w:rPr>
            <w:vertAlign w:val="superscript"/>
          </w:rPr>
          <w:t>2</w:t>
        </w:r>
        <w:r w:rsidR="001C6834">
          <w:t>+sin(alpha)*v0*t+</w:t>
        </w:r>
      </w:ins>
      <w:ins w:id="35" w:author="Zineb Fadili" w:date="2019-03-27T17:12:00Z">
        <w:r w:rsidR="000D1DC4">
          <w:t>y0</w:t>
        </w:r>
      </w:ins>
      <w:ins w:id="36" w:author="Zineb Fadili" w:date="2019-03-27T17:01:00Z">
        <w:r w:rsidR="00C57116">
          <w:t xml:space="preserve">. Avec : </w:t>
        </w:r>
        <w:r w:rsidR="00DD4CD5">
          <w:t>v0 vitesse initiale donnée par le joueur</w:t>
        </w:r>
        <w:r w:rsidR="00AA6714">
          <w:t xml:space="preserve"> au personnage, alpha angle</w:t>
        </w:r>
        <w:r w:rsidR="00D86ED3">
          <w:t xml:space="preserve"> initiale</w:t>
        </w:r>
      </w:ins>
      <w:ins w:id="37" w:author="Zineb Fadili" w:date="2019-03-27T17:02:00Z">
        <w:r w:rsidR="00716839">
          <w:t xml:space="preserve"> (</w:t>
        </w:r>
        <w:r w:rsidR="00131FE3">
          <w:t xml:space="preserve">choix : </w:t>
        </w:r>
        <w:r w:rsidR="00716839">
          <w:t xml:space="preserve">45 </w:t>
        </w:r>
      </w:ins>
      <w:ins w:id="38" w:author="Zineb Fadili" w:date="2019-03-27T17:16:00Z">
        <w:r w:rsidR="005A096E">
          <w:t>degrés</w:t>
        </w:r>
      </w:ins>
      <w:ins w:id="39" w:author="Zineb Fadili" w:date="2019-03-27T17:02:00Z">
        <w:r w:rsidR="00F01CC7">
          <w:t>)</w:t>
        </w:r>
        <w:r w:rsidR="001176DE">
          <w:t xml:space="preserve">, </w:t>
        </w:r>
        <w:r w:rsidR="005C10F9">
          <w:t xml:space="preserve">g accélération de la pesanteur, </w:t>
        </w:r>
        <w:r w:rsidR="00E02321">
          <w:t xml:space="preserve">et </w:t>
        </w:r>
      </w:ins>
      <w:ins w:id="40" w:author="Zineb Fadili" w:date="2019-03-27T17:12:00Z">
        <w:r w:rsidR="0090730F">
          <w:t>y0</w:t>
        </w:r>
      </w:ins>
      <w:ins w:id="41" w:author="Zineb Fadili" w:date="2019-03-27T17:02:00Z">
        <w:r w:rsidR="00E02321">
          <w:t xml:space="preserve"> </w:t>
        </w:r>
        <w:proofErr w:type="gramStart"/>
        <w:r w:rsidR="00E02321">
          <w:t>hauteur</w:t>
        </w:r>
        <w:proofErr w:type="gramEnd"/>
        <w:r w:rsidR="00E02321">
          <w:t xml:space="preserve"> initiale.</w:t>
        </w:r>
      </w:ins>
    </w:p>
    <w:p w:rsidR="00CA28C7" w:rsidRDefault="00C6754F" w:rsidP="00120B7D">
      <w:pPr>
        <w:pStyle w:val="MonParagraphe"/>
        <w:jc w:val="left"/>
        <w:rPr>
          <w:ins w:id="42" w:author="Zineb Fadili" w:date="2019-03-27T17:12:00Z"/>
        </w:rPr>
      </w:pPr>
      <w:ins w:id="43" w:author="Zineb Fadili" w:date="2019-03-27T17:11:00Z">
        <w:r>
          <w:t>Cela donne alors l’équation horaire suivante :</w:t>
        </w:r>
      </w:ins>
    </w:p>
    <w:p w:rsidR="00C6754F" w:rsidRDefault="00120B7D">
      <w:pPr>
        <w:pStyle w:val="MonParagraphe"/>
        <w:jc w:val="left"/>
        <w:rPr>
          <w:ins w:id="44" w:author="Zineb Fadili" w:date="2019-03-27T17:02:00Z"/>
        </w:rPr>
        <w:pPrChange w:id="45" w:author="Zineb Fadili" w:date="2019-03-27T17:12:00Z">
          <w:pPr>
            <w:pStyle w:val="MonParagraphe"/>
          </w:pPr>
        </w:pPrChange>
      </w:pPr>
      <w:proofErr w:type="gramStart"/>
      <w:ins w:id="46" w:author="Zineb Fadili" w:date="2019-03-27T17:12:00Z"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t>y</w:t>
        </w:r>
        <w:proofErr w:type="gramEnd"/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t>=(-g/(2*(v0^2)*(cos(</w:t>
        </w:r>
        <w:proofErr w:type="spellStart"/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t>apha</w:t>
        </w:r>
        <w:proofErr w:type="spellEnd"/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t>))^2)*x^2+x*tan(alpha))+</w:t>
        </w:r>
        <w:r w:rsidR="005E7C42">
          <w:rPr>
            <w:rFonts w:ascii="Courier New" w:hAnsi="Courier New" w:cs="Courier New"/>
            <w:color w:val="000000"/>
            <w:kern w:val="0"/>
            <w:sz w:val="20"/>
            <w:szCs w:val="20"/>
          </w:rPr>
          <w:t>y0</w:t>
        </w:r>
      </w:ins>
    </w:p>
    <w:p w:rsidR="00BD135E" w:rsidRDefault="00417944">
      <w:pPr>
        <w:pStyle w:val="MonParagraphe"/>
        <w:rPr>
          <w:ins w:id="47" w:author="Zineb Fadili" w:date="2019-03-27T17:14:00Z"/>
        </w:rPr>
      </w:pPr>
      <w:ins w:id="48" w:author="Zineb Fadili" w:date="2019-03-27T17:02:00Z">
        <w:r>
          <w:t>Afin de trouver les valeur</w:t>
        </w:r>
      </w:ins>
      <w:ins w:id="49" w:author="Zineb Fadili" w:date="2019-03-27T17:03:00Z">
        <w:r>
          <w:t xml:space="preserve">s initiales optimales pour notre </w:t>
        </w:r>
        <w:r w:rsidR="009F3735">
          <w:t>jeté</w:t>
        </w:r>
        <w:r w:rsidR="00A46A22">
          <w:t>, nous avons eu recours au logiciel Matlab</w:t>
        </w:r>
      </w:ins>
      <w:ins w:id="50" w:author="Zineb Fadili" w:date="2019-03-27T17:05:00Z">
        <w:r w:rsidR="00D13F92">
          <w:t>. P</w:t>
        </w:r>
      </w:ins>
      <w:ins w:id="51" w:author="Zineb Fadili" w:date="2019-03-27T17:03:00Z">
        <w:r w:rsidR="00B82DF9">
          <w:t>lut</w:t>
        </w:r>
      </w:ins>
      <w:ins w:id="52" w:author="Zineb Fadili" w:date="2019-03-27T17:04:00Z">
        <w:r w:rsidR="00B82DF9">
          <w:t>ôt que de faire</w:t>
        </w:r>
        <w:r w:rsidR="00D22132">
          <w:t xml:space="preserve"> les essais directement sur java</w:t>
        </w:r>
      </w:ins>
      <w:ins w:id="53" w:author="Zineb Fadili" w:date="2019-03-27T17:05:00Z">
        <w:r w:rsidR="0025159E">
          <w:t>.</w:t>
        </w:r>
      </w:ins>
    </w:p>
    <w:p w:rsidR="00BD135E" w:rsidRDefault="00BD135E">
      <w:pPr>
        <w:pStyle w:val="MonTitreSousSection"/>
        <w:rPr>
          <w:ins w:id="54" w:author="Zineb Fadili" w:date="2019-03-27T17:06:00Z"/>
        </w:rPr>
        <w:pPrChange w:id="55" w:author="Zineb Fadili" w:date="2019-03-27T17:14:00Z">
          <w:pPr>
            <w:pStyle w:val="MonParagraphe"/>
          </w:pPr>
        </w:pPrChange>
      </w:pPr>
      <w:ins w:id="56" w:author="Zineb Fadili" w:date="2019-03-27T17:14:00Z">
        <w:r>
          <w:t xml:space="preserve">Simulation </w:t>
        </w:r>
      </w:ins>
    </w:p>
    <w:p w:rsidR="00DF6735" w:rsidRDefault="00F21289">
      <w:pPr>
        <w:pStyle w:val="MonParagraphe"/>
        <w:rPr>
          <w:ins w:id="57" w:author="Zineb Fadili" w:date="2019-03-27T17:11:00Z"/>
        </w:rPr>
      </w:pPr>
      <w:ins w:id="58" w:author="Zineb Fadili" w:date="2019-03-27T17:06:00Z">
        <w:r>
          <w:t>Voici le programme réalisé </w:t>
        </w:r>
      </w:ins>
      <w:ins w:id="59" w:author="Zineb Fadili" w:date="2019-03-27T17:14:00Z">
        <w:r w:rsidR="009D01B6">
          <w:t xml:space="preserve">sur </w:t>
        </w:r>
        <w:proofErr w:type="gramStart"/>
        <w:r w:rsidR="009D01B6">
          <w:t>Matlab</w:t>
        </w:r>
      </w:ins>
      <w:ins w:id="60" w:author="Zineb Fadili" w:date="2019-03-27T17:06:00Z">
        <w:r>
          <w:t>:</w:t>
        </w:r>
      </w:ins>
      <w:proofErr w:type="gramEnd"/>
    </w:p>
    <w:p w:rsidR="000B02D1" w:rsidRPr="000B02D1" w:rsidRDefault="000B02D1">
      <w:pPr>
        <w:widowControl/>
        <w:suppressAutoHyphens w:val="0"/>
        <w:autoSpaceDE w:val="0"/>
        <w:adjustRightInd w:val="0"/>
        <w:textAlignment w:val="auto"/>
        <w:rPr>
          <w:ins w:id="61" w:author="Zineb Fadili" w:date="2019-03-27T17:06:00Z"/>
          <w:rFonts w:ascii="Courier New" w:hAnsi="Courier New" w:cs="Courier New"/>
          <w:kern w:val="0"/>
          <w:rPrChange w:id="62" w:author="Zineb Fadili" w:date="2019-03-27T17:11:00Z">
            <w:rPr>
              <w:ins w:id="63" w:author="Zineb Fadili" w:date="2019-03-27T17:06:00Z"/>
            </w:rPr>
          </w:rPrChange>
        </w:rPr>
        <w:pPrChange w:id="64" w:author="Zineb Fadili" w:date="2019-03-27T17:11:00Z">
          <w:pPr>
            <w:pStyle w:val="MonParagraphe"/>
          </w:pPr>
        </w:pPrChange>
      </w:pPr>
      <w:ins w:id="65" w:author="Zineb Fadili" w:date="2019-03-27T17:11:00Z">
        <w:r w:rsidRPr="00DC5FA0">
          <w:rPr>
            <w:rFonts w:ascii="Courier New" w:hAnsi="Courier New" w:cs="Courier New"/>
            <w:color w:val="228B22"/>
            <w:kern w:val="0"/>
            <w:sz w:val="20"/>
            <w:szCs w:val="20"/>
          </w:rPr>
          <w:t>% Programme test M</w:t>
        </w:r>
        <w:r w:rsidRPr="000B02D1">
          <w:rPr>
            <w:rFonts w:ascii="Courier New" w:hAnsi="Courier New" w:cs="Courier New"/>
            <w:color w:val="228B22"/>
            <w:kern w:val="0"/>
            <w:sz w:val="20"/>
            <w:szCs w:val="20"/>
            <w:rPrChange w:id="66" w:author="Zineb Fadili" w:date="2019-03-27T17:11:00Z">
              <w:rPr>
                <w:rFonts w:ascii="Courier New" w:hAnsi="Courier New" w:cs="Courier New"/>
                <w:color w:val="228B22"/>
                <w:kern w:val="0"/>
                <w:sz w:val="20"/>
                <w:szCs w:val="20"/>
                <w:lang w:val="en-US"/>
              </w:rPr>
            </w:rPrChange>
          </w:rPr>
          <w:t>atlab projection du person</w:t>
        </w:r>
        <w:r>
          <w:rPr>
            <w:rFonts w:ascii="Courier New" w:hAnsi="Courier New" w:cs="Courier New"/>
            <w:color w:val="228B22"/>
            <w:kern w:val="0"/>
            <w:sz w:val="20"/>
            <w:szCs w:val="20"/>
          </w:rPr>
          <w:t>nage</w:t>
        </w:r>
      </w:ins>
    </w:p>
    <w:p w:rsidR="00963323" w:rsidRPr="00DC5FA0" w:rsidRDefault="00963323" w:rsidP="00963323">
      <w:pPr>
        <w:widowControl/>
        <w:suppressAutoHyphens w:val="0"/>
        <w:autoSpaceDE w:val="0"/>
        <w:adjustRightInd w:val="0"/>
        <w:textAlignment w:val="auto"/>
        <w:rPr>
          <w:ins w:id="67" w:author="Zineb Fadili" w:date="2019-03-27T17:11:00Z"/>
          <w:rFonts w:ascii="Courier New" w:hAnsi="Courier New" w:cs="Courier New"/>
          <w:kern w:val="0"/>
        </w:rPr>
      </w:pPr>
      <w:proofErr w:type="spellStart"/>
      <w:proofErr w:type="gramStart"/>
      <w:ins w:id="68" w:author="Zineb Fadili" w:date="2019-03-27T17:11:00Z">
        <w:r w:rsidRPr="00DC5FA0">
          <w:rPr>
            <w:rFonts w:ascii="Courier New" w:hAnsi="Courier New" w:cs="Courier New"/>
            <w:color w:val="000000"/>
            <w:kern w:val="0"/>
            <w:sz w:val="20"/>
            <w:szCs w:val="20"/>
          </w:rPr>
          <w:t>clear</w:t>
        </w:r>
        <w:proofErr w:type="spellEnd"/>
        <w:proofErr w:type="gramEnd"/>
        <w:r w:rsidRPr="00DC5FA0">
          <w:rPr>
            <w:rFonts w:ascii="Courier New" w:hAnsi="Courier New" w:cs="Courier New"/>
            <w:color w:val="000000"/>
            <w:kern w:val="0"/>
            <w:sz w:val="20"/>
            <w:szCs w:val="20"/>
          </w:rPr>
          <w:t xml:space="preserve"> </w:t>
        </w:r>
        <w:r w:rsidRPr="00DC5FA0">
          <w:rPr>
            <w:rFonts w:ascii="Courier New" w:hAnsi="Courier New" w:cs="Courier New"/>
            <w:color w:val="A020F0"/>
            <w:kern w:val="0"/>
            <w:sz w:val="20"/>
            <w:szCs w:val="20"/>
          </w:rPr>
          <w:t>all</w:t>
        </w:r>
        <w:r w:rsidRPr="00DC5FA0">
          <w:rPr>
            <w:rFonts w:ascii="Courier New" w:hAnsi="Courier New" w:cs="Courier New"/>
            <w:color w:val="000000"/>
            <w:kern w:val="0"/>
            <w:sz w:val="20"/>
            <w:szCs w:val="20"/>
          </w:rPr>
          <w:t>;</w:t>
        </w:r>
      </w:ins>
    </w:p>
    <w:p w:rsidR="00963323" w:rsidRDefault="00963323" w:rsidP="00963323">
      <w:pPr>
        <w:widowControl/>
        <w:suppressAutoHyphens w:val="0"/>
        <w:autoSpaceDE w:val="0"/>
        <w:adjustRightInd w:val="0"/>
        <w:textAlignment w:val="auto"/>
        <w:rPr>
          <w:ins w:id="69" w:author="Zineb Fadili" w:date="2019-03-27T17:11:00Z"/>
          <w:rFonts w:ascii="Courier New" w:hAnsi="Courier New" w:cs="Courier New"/>
          <w:kern w:val="0"/>
        </w:rPr>
      </w:pPr>
      <w:proofErr w:type="gramStart"/>
      <w:ins w:id="70" w:author="Zineb Fadili" w:date="2019-03-27T17:11:00Z"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t>close</w:t>
        </w:r>
        <w:proofErr w:type="gramEnd"/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t xml:space="preserve"> </w:t>
        </w:r>
        <w:r>
          <w:rPr>
            <w:rFonts w:ascii="Courier New" w:hAnsi="Courier New" w:cs="Courier New"/>
            <w:color w:val="A020F0"/>
            <w:kern w:val="0"/>
            <w:sz w:val="20"/>
            <w:szCs w:val="20"/>
          </w:rPr>
          <w:t>all</w:t>
        </w:r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t>;</w:t>
        </w:r>
      </w:ins>
    </w:p>
    <w:p w:rsidR="00963323" w:rsidRDefault="00963323" w:rsidP="00963323">
      <w:pPr>
        <w:widowControl/>
        <w:suppressAutoHyphens w:val="0"/>
        <w:autoSpaceDE w:val="0"/>
        <w:adjustRightInd w:val="0"/>
        <w:textAlignment w:val="auto"/>
        <w:rPr>
          <w:ins w:id="71" w:author="Zineb Fadili" w:date="2019-03-27T17:11:00Z"/>
          <w:rFonts w:ascii="Courier New" w:hAnsi="Courier New" w:cs="Courier New"/>
          <w:kern w:val="0"/>
        </w:rPr>
      </w:pPr>
      <w:ins w:id="72" w:author="Zineb Fadili" w:date="2019-03-27T17:11:00Z"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t xml:space="preserve"> </w:t>
        </w:r>
      </w:ins>
    </w:p>
    <w:p w:rsidR="00963323" w:rsidRDefault="00963323" w:rsidP="00963323">
      <w:pPr>
        <w:widowControl/>
        <w:suppressAutoHyphens w:val="0"/>
        <w:autoSpaceDE w:val="0"/>
        <w:adjustRightInd w:val="0"/>
        <w:textAlignment w:val="auto"/>
        <w:rPr>
          <w:ins w:id="73" w:author="Zineb Fadili" w:date="2019-03-27T17:11:00Z"/>
          <w:rFonts w:ascii="Courier New" w:hAnsi="Courier New" w:cs="Courier New"/>
          <w:kern w:val="0"/>
        </w:rPr>
      </w:pPr>
      <w:ins w:id="74" w:author="Zineb Fadili" w:date="2019-03-27T17:11:00Z">
        <w:r>
          <w:rPr>
            <w:rFonts w:ascii="Courier New" w:hAnsi="Courier New" w:cs="Courier New"/>
            <w:color w:val="228B22"/>
            <w:kern w:val="0"/>
            <w:sz w:val="20"/>
            <w:szCs w:val="20"/>
          </w:rPr>
          <w:t>% initialisations des valeurs</w:t>
        </w:r>
      </w:ins>
    </w:p>
    <w:p w:rsidR="00963323" w:rsidRDefault="00963323" w:rsidP="00963323">
      <w:pPr>
        <w:widowControl/>
        <w:suppressAutoHyphens w:val="0"/>
        <w:autoSpaceDE w:val="0"/>
        <w:adjustRightInd w:val="0"/>
        <w:textAlignment w:val="auto"/>
        <w:rPr>
          <w:ins w:id="75" w:author="Zineb Fadili" w:date="2019-03-27T17:11:00Z"/>
          <w:rFonts w:ascii="Courier New" w:hAnsi="Courier New" w:cs="Courier New"/>
          <w:kern w:val="0"/>
        </w:rPr>
      </w:pPr>
      <w:proofErr w:type="gramStart"/>
      <w:ins w:id="76" w:author="Zineb Fadili" w:date="2019-03-27T17:11:00Z"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t>g</w:t>
        </w:r>
        <w:proofErr w:type="gramEnd"/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t xml:space="preserve">=10; </w:t>
        </w:r>
        <w:r>
          <w:rPr>
            <w:rFonts w:ascii="Courier New" w:hAnsi="Courier New" w:cs="Courier New"/>
            <w:color w:val="228B22"/>
            <w:kern w:val="0"/>
            <w:sz w:val="20"/>
            <w:szCs w:val="20"/>
          </w:rPr>
          <w:t>% accélération de la pesanteur</w:t>
        </w:r>
      </w:ins>
    </w:p>
    <w:p w:rsidR="00963323" w:rsidRDefault="00963323" w:rsidP="00963323">
      <w:pPr>
        <w:widowControl/>
        <w:suppressAutoHyphens w:val="0"/>
        <w:autoSpaceDE w:val="0"/>
        <w:adjustRightInd w:val="0"/>
        <w:textAlignment w:val="auto"/>
        <w:rPr>
          <w:ins w:id="77" w:author="Zineb Fadili" w:date="2019-03-27T17:11:00Z"/>
          <w:rFonts w:ascii="Courier New" w:hAnsi="Courier New" w:cs="Courier New"/>
          <w:kern w:val="0"/>
        </w:rPr>
      </w:pPr>
      <w:proofErr w:type="gramStart"/>
      <w:ins w:id="78" w:author="Zineb Fadili" w:date="2019-03-27T17:11:00Z"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t>x</w:t>
        </w:r>
        <w:proofErr w:type="gramEnd"/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t xml:space="preserve">0=150 ; </w:t>
        </w:r>
        <w:r>
          <w:rPr>
            <w:rFonts w:ascii="Courier New" w:hAnsi="Courier New" w:cs="Courier New"/>
            <w:color w:val="228B22"/>
            <w:kern w:val="0"/>
            <w:sz w:val="20"/>
            <w:szCs w:val="20"/>
          </w:rPr>
          <w:t>%position initiale en x, ici valeur arbitraire, dépendant de la plateforme de départ</w:t>
        </w:r>
      </w:ins>
    </w:p>
    <w:p w:rsidR="00963323" w:rsidRDefault="00963323" w:rsidP="00963323">
      <w:pPr>
        <w:widowControl/>
        <w:suppressAutoHyphens w:val="0"/>
        <w:autoSpaceDE w:val="0"/>
        <w:adjustRightInd w:val="0"/>
        <w:textAlignment w:val="auto"/>
        <w:rPr>
          <w:ins w:id="79" w:author="Zineb Fadili" w:date="2019-03-27T17:11:00Z"/>
          <w:rFonts w:ascii="Courier New" w:hAnsi="Courier New" w:cs="Courier New"/>
          <w:kern w:val="0"/>
        </w:rPr>
      </w:pPr>
      <w:proofErr w:type="gramStart"/>
      <w:ins w:id="80" w:author="Zineb Fadili" w:date="2019-03-27T17:11:00Z"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t>y</w:t>
        </w:r>
        <w:proofErr w:type="gramEnd"/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t xml:space="preserve">0=250; </w:t>
        </w:r>
        <w:r>
          <w:rPr>
            <w:rFonts w:ascii="Courier New" w:hAnsi="Courier New" w:cs="Courier New"/>
            <w:color w:val="228B22"/>
            <w:kern w:val="0"/>
            <w:sz w:val="20"/>
            <w:szCs w:val="20"/>
          </w:rPr>
          <w:t>%position initiale en y, ici valeur arbitraire, dépendant de la plateforme de départ</w:t>
        </w:r>
      </w:ins>
    </w:p>
    <w:p w:rsidR="00963323" w:rsidRDefault="00963323" w:rsidP="00963323">
      <w:pPr>
        <w:widowControl/>
        <w:suppressAutoHyphens w:val="0"/>
        <w:autoSpaceDE w:val="0"/>
        <w:adjustRightInd w:val="0"/>
        <w:textAlignment w:val="auto"/>
        <w:rPr>
          <w:ins w:id="81" w:author="Zineb Fadili" w:date="2019-03-27T17:11:00Z"/>
          <w:rFonts w:ascii="Courier New" w:hAnsi="Courier New" w:cs="Courier New"/>
          <w:kern w:val="0"/>
        </w:rPr>
      </w:pPr>
      <w:ins w:id="82" w:author="Zineb Fadili" w:date="2019-03-27T17:11:00Z">
        <w:r>
          <w:rPr>
            <w:rFonts w:ascii="Courier New" w:hAnsi="Courier New" w:cs="Courier New"/>
            <w:color w:val="228B22"/>
            <w:kern w:val="0"/>
            <w:sz w:val="20"/>
            <w:szCs w:val="20"/>
          </w:rPr>
          <w:t xml:space="preserve"> </w:t>
        </w:r>
      </w:ins>
    </w:p>
    <w:p w:rsidR="00963323" w:rsidRDefault="00963323" w:rsidP="00963323">
      <w:pPr>
        <w:widowControl/>
        <w:suppressAutoHyphens w:val="0"/>
        <w:autoSpaceDE w:val="0"/>
        <w:adjustRightInd w:val="0"/>
        <w:textAlignment w:val="auto"/>
        <w:rPr>
          <w:ins w:id="83" w:author="Zineb Fadili" w:date="2019-03-27T17:11:00Z"/>
          <w:rFonts w:ascii="Courier New" w:hAnsi="Courier New" w:cs="Courier New"/>
          <w:kern w:val="0"/>
        </w:rPr>
      </w:pPr>
      <w:proofErr w:type="gramStart"/>
      <w:ins w:id="84" w:author="Zineb Fadili" w:date="2019-03-27T17:11:00Z"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t>v</w:t>
        </w:r>
        <w:proofErr w:type="gramEnd"/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t xml:space="preserve">0=100;  </w:t>
        </w:r>
        <w:r>
          <w:rPr>
            <w:rFonts w:ascii="Courier New" w:hAnsi="Courier New" w:cs="Courier New"/>
            <w:color w:val="228B22"/>
            <w:kern w:val="0"/>
            <w:sz w:val="20"/>
            <w:szCs w:val="20"/>
          </w:rPr>
          <w:t>% vitesse initiale du projectile, ici arbitraire, calculable proportionnellement au nombre de clique du joueur</w:t>
        </w:r>
      </w:ins>
    </w:p>
    <w:p w:rsidR="00963323" w:rsidRDefault="00963323" w:rsidP="00963323">
      <w:pPr>
        <w:widowControl/>
        <w:suppressAutoHyphens w:val="0"/>
        <w:autoSpaceDE w:val="0"/>
        <w:adjustRightInd w:val="0"/>
        <w:textAlignment w:val="auto"/>
        <w:rPr>
          <w:ins w:id="85" w:author="Zineb Fadili" w:date="2019-03-27T17:11:00Z"/>
          <w:rFonts w:ascii="Courier New" w:hAnsi="Courier New" w:cs="Courier New"/>
          <w:kern w:val="0"/>
        </w:rPr>
      </w:pPr>
      <w:proofErr w:type="spellStart"/>
      <w:proofErr w:type="gramStart"/>
      <w:ins w:id="86" w:author="Zineb Fadili" w:date="2019-03-27T17:11:00Z"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t>alphad</w:t>
        </w:r>
        <w:proofErr w:type="spellEnd"/>
        <w:proofErr w:type="gramEnd"/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t xml:space="preserve">= 45; </w:t>
        </w:r>
        <w:r>
          <w:rPr>
            <w:rFonts w:ascii="Courier New" w:hAnsi="Courier New" w:cs="Courier New"/>
            <w:color w:val="228B22"/>
            <w:kern w:val="0"/>
            <w:sz w:val="20"/>
            <w:szCs w:val="20"/>
          </w:rPr>
          <w:t>% angle initiale de projection en degrés</w:t>
        </w:r>
      </w:ins>
    </w:p>
    <w:p w:rsidR="00963323" w:rsidRDefault="00963323" w:rsidP="00963323">
      <w:pPr>
        <w:widowControl/>
        <w:suppressAutoHyphens w:val="0"/>
        <w:autoSpaceDE w:val="0"/>
        <w:adjustRightInd w:val="0"/>
        <w:textAlignment w:val="auto"/>
        <w:rPr>
          <w:ins w:id="87" w:author="Zineb Fadili" w:date="2019-03-27T17:11:00Z"/>
          <w:rFonts w:ascii="Courier New" w:hAnsi="Courier New" w:cs="Courier New"/>
          <w:kern w:val="0"/>
        </w:rPr>
      </w:pPr>
      <w:proofErr w:type="spellStart"/>
      <w:proofErr w:type="gramStart"/>
      <w:ins w:id="88" w:author="Zineb Fadili" w:date="2019-03-27T17:11:00Z"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t>alphar</w:t>
        </w:r>
        <w:proofErr w:type="spellEnd"/>
        <w:proofErr w:type="gramEnd"/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t>=</w:t>
        </w:r>
        <w:proofErr w:type="spellStart"/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t>alphad</w:t>
        </w:r>
        <w:proofErr w:type="spellEnd"/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t>*(pi./180);</w:t>
        </w:r>
      </w:ins>
    </w:p>
    <w:p w:rsidR="00963323" w:rsidRDefault="00963323" w:rsidP="00963323">
      <w:pPr>
        <w:widowControl/>
        <w:suppressAutoHyphens w:val="0"/>
        <w:autoSpaceDE w:val="0"/>
        <w:adjustRightInd w:val="0"/>
        <w:textAlignment w:val="auto"/>
        <w:rPr>
          <w:ins w:id="89" w:author="Zineb Fadili" w:date="2019-03-27T17:11:00Z"/>
          <w:rFonts w:ascii="Courier New" w:hAnsi="Courier New" w:cs="Courier New"/>
          <w:kern w:val="0"/>
        </w:rPr>
      </w:pPr>
      <w:ins w:id="90" w:author="Zineb Fadili" w:date="2019-03-27T17:11:00Z"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t xml:space="preserve"> </w:t>
        </w:r>
      </w:ins>
    </w:p>
    <w:p w:rsidR="00963323" w:rsidRDefault="00963323" w:rsidP="00963323">
      <w:pPr>
        <w:widowControl/>
        <w:suppressAutoHyphens w:val="0"/>
        <w:autoSpaceDE w:val="0"/>
        <w:adjustRightInd w:val="0"/>
        <w:textAlignment w:val="auto"/>
        <w:rPr>
          <w:ins w:id="91" w:author="Zineb Fadili" w:date="2019-03-27T17:11:00Z"/>
          <w:rFonts w:ascii="Courier New" w:hAnsi="Courier New" w:cs="Courier New"/>
          <w:kern w:val="0"/>
        </w:rPr>
      </w:pPr>
      <w:proofErr w:type="spellStart"/>
      <w:proofErr w:type="gramStart"/>
      <w:ins w:id="92" w:author="Zineb Fadili" w:date="2019-03-27T17:11:00Z"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t>dmax</w:t>
        </w:r>
        <w:proofErr w:type="spellEnd"/>
        <w:proofErr w:type="gramEnd"/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t xml:space="preserve"> = 300; </w:t>
        </w:r>
        <w:r>
          <w:rPr>
            <w:rFonts w:ascii="Courier New" w:hAnsi="Courier New" w:cs="Courier New"/>
            <w:color w:val="228B22"/>
            <w:kern w:val="0"/>
            <w:sz w:val="20"/>
            <w:szCs w:val="20"/>
          </w:rPr>
          <w:t>% distance maximale parcourue en x pour ne pas excéder la fenêtre</w:t>
        </w:r>
      </w:ins>
    </w:p>
    <w:p w:rsidR="00963323" w:rsidRDefault="00963323" w:rsidP="00963323">
      <w:pPr>
        <w:widowControl/>
        <w:suppressAutoHyphens w:val="0"/>
        <w:autoSpaceDE w:val="0"/>
        <w:adjustRightInd w:val="0"/>
        <w:textAlignment w:val="auto"/>
        <w:rPr>
          <w:ins w:id="93" w:author="Zineb Fadili" w:date="2019-03-27T17:11:00Z"/>
          <w:rFonts w:ascii="Courier New" w:hAnsi="Courier New" w:cs="Courier New"/>
          <w:kern w:val="0"/>
        </w:rPr>
      </w:pPr>
      <w:proofErr w:type="spellStart"/>
      <w:proofErr w:type="gramStart"/>
      <w:ins w:id="94" w:author="Zineb Fadili" w:date="2019-03-27T17:11:00Z"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t>ymax</w:t>
        </w:r>
        <w:proofErr w:type="spellEnd"/>
        <w:proofErr w:type="gramEnd"/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t xml:space="preserve">=600; </w:t>
        </w:r>
        <w:r>
          <w:rPr>
            <w:rFonts w:ascii="Courier New" w:hAnsi="Courier New" w:cs="Courier New"/>
            <w:color w:val="228B22"/>
            <w:kern w:val="0"/>
            <w:sz w:val="20"/>
            <w:szCs w:val="20"/>
          </w:rPr>
          <w:t>% hauteur maximale atteinte pour ne pas excéder la fenêtre</w:t>
        </w:r>
      </w:ins>
    </w:p>
    <w:p w:rsidR="00963323" w:rsidRDefault="00963323" w:rsidP="00963323">
      <w:pPr>
        <w:widowControl/>
        <w:suppressAutoHyphens w:val="0"/>
        <w:autoSpaceDE w:val="0"/>
        <w:adjustRightInd w:val="0"/>
        <w:textAlignment w:val="auto"/>
        <w:rPr>
          <w:ins w:id="95" w:author="Zineb Fadili" w:date="2019-03-27T17:11:00Z"/>
          <w:rFonts w:ascii="Courier New" w:hAnsi="Courier New" w:cs="Courier New"/>
          <w:kern w:val="0"/>
        </w:rPr>
      </w:pPr>
      <w:proofErr w:type="spellStart"/>
      <w:proofErr w:type="gramStart"/>
      <w:ins w:id="96" w:author="Zineb Fadili" w:date="2019-03-27T17:11:00Z"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t>xmax</w:t>
        </w:r>
        <w:proofErr w:type="spellEnd"/>
        <w:proofErr w:type="gramEnd"/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t>=(v0.^2)./g*sin(2*</w:t>
        </w:r>
        <w:proofErr w:type="spellStart"/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t>alphar</w:t>
        </w:r>
        <w:proofErr w:type="spellEnd"/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t xml:space="preserve">) </w:t>
        </w:r>
        <w:r>
          <w:rPr>
            <w:rFonts w:ascii="Courier New" w:hAnsi="Courier New" w:cs="Courier New"/>
            <w:color w:val="228B22"/>
            <w:kern w:val="0"/>
            <w:sz w:val="20"/>
            <w:szCs w:val="20"/>
          </w:rPr>
          <w:t>% coordonnée en x du maximum selon les valeurs entrées initialement</w:t>
        </w:r>
      </w:ins>
    </w:p>
    <w:p w:rsidR="00963323" w:rsidRDefault="00963323" w:rsidP="00963323">
      <w:pPr>
        <w:widowControl/>
        <w:suppressAutoHyphens w:val="0"/>
        <w:autoSpaceDE w:val="0"/>
        <w:adjustRightInd w:val="0"/>
        <w:textAlignment w:val="auto"/>
        <w:rPr>
          <w:ins w:id="97" w:author="Zineb Fadili" w:date="2019-03-27T17:11:00Z"/>
          <w:rFonts w:ascii="Courier New" w:hAnsi="Courier New" w:cs="Courier New"/>
          <w:kern w:val="0"/>
        </w:rPr>
      </w:pPr>
      <w:ins w:id="98" w:author="Zineb Fadili" w:date="2019-03-27T17:11:00Z">
        <w:r>
          <w:rPr>
            <w:rFonts w:ascii="Courier New" w:hAnsi="Courier New" w:cs="Courier New"/>
            <w:color w:val="228B22"/>
            <w:kern w:val="0"/>
            <w:sz w:val="20"/>
            <w:szCs w:val="20"/>
          </w:rPr>
          <w:t xml:space="preserve"> </w:t>
        </w:r>
      </w:ins>
    </w:p>
    <w:p w:rsidR="00963323" w:rsidRDefault="00963323" w:rsidP="00963323">
      <w:pPr>
        <w:widowControl/>
        <w:suppressAutoHyphens w:val="0"/>
        <w:autoSpaceDE w:val="0"/>
        <w:adjustRightInd w:val="0"/>
        <w:textAlignment w:val="auto"/>
        <w:rPr>
          <w:ins w:id="99" w:author="Zineb Fadili" w:date="2019-03-27T17:11:00Z"/>
          <w:rFonts w:ascii="Courier New" w:hAnsi="Courier New" w:cs="Courier New"/>
          <w:kern w:val="0"/>
        </w:rPr>
      </w:pPr>
      <w:proofErr w:type="gramStart"/>
      <w:ins w:id="100" w:author="Zineb Fadili" w:date="2019-03-27T17:11:00Z"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lastRenderedPageBreak/>
          <w:t>pas</w:t>
        </w:r>
        <w:proofErr w:type="gramEnd"/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t xml:space="preserve"> = </w:t>
        </w:r>
        <w:proofErr w:type="spellStart"/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t>xmax</w:t>
        </w:r>
        <w:proofErr w:type="spellEnd"/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t xml:space="preserve">./500 </w:t>
        </w:r>
        <w:r>
          <w:rPr>
            <w:rFonts w:ascii="Courier New" w:hAnsi="Courier New" w:cs="Courier New"/>
            <w:color w:val="228B22"/>
            <w:kern w:val="0"/>
            <w:sz w:val="20"/>
            <w:szCs w:val="20"/>
          </w:rPr>
          <w:t xml:space="preserve">% pas de calcul, on veut 100 calculs, veiller à ce qu'il soit entier pour les coordonnées sur </w:t>
        </w:r>
        <w:proofErr w:type="spellStart"/>
        <w:r>
          <w:rPr>
            <w:rFonts w:ascii="Courier New" w:hAnsi="Courier New" w:cs="Courier New"/>
            <w:color w:val="228B22"/>
            <w:kern w:val="0"/>
            <w:sz w:val="20"/>
            <w:szCs w:val="20"/>
          </w:rPr>
          <w:t>fenetres</w:t>
        </w:r>
        <w:proofErr w:type="spellEnd"/>
        <w:r>
          <w:rPr>
            <w:rFonts w:ascii="Courier New" w:hAnsi="Courier New" w:cs="Courier New"/>
            <w:color w:val="228B22"/>
            <w:kern w:val="0"/>
            <w:sz w:val="20"/>
            <w:szCs w:val="20"/>
          </w:rPr>
          <w:t xml:space="preserve"> !</w:t>
        </w:r>
      </w:ins>
    </w:p>
    <w:p w:rsidR="00963323" w:rsidRDefault="00963323" w:rsidP="00963323">
      <w:pPr>
        <w:widowControl/>
        <w:suppressAutoHyphens w:val="0"/>
        <w:autoSpaceDE w:val="0"/>
        <w:adjustRightInd w:val="0"/>
        <w:textAlignment w:val="auto"/>
        <w:rPr>
          <w:ins w:id="101" w:author="Zineb Fadili" w:date="2019-03-27T17:11:00Z"/>
          <w:rFonts w:ascii="Courier New" w:hAnsi="Courier New" w:cs="Courier New"/>
          <w:kern w:val="0"/>
        </w:rPr>
      </w:pPr>
      <w:ins w:id="102" w:author="Zineb Fadili" w:date="2019-03-27T17:11:00Z">
        <w:r>
          <w:rPr>
            <w:rFonts w:ascii="Courier New" w:hAnsi="Courier New" w:cs="Courier New"/>
            <w:color w:val="228B22"/>
            <w:kern w:val="0"/>
            <w:sz w:val="20"/>
            <w:szCs w:val="20"/>
          </w:rPr>
          <w:t xml:space="preserve"> </w:t>
        </w:r>
      </w:ins>
    </w:p>
    <w:p w:rsidR="00963323" w:rsidRDefault="00963323" w:rsidP="00963323">
      <w:pPr>
        <w:widowControl/>
        <w:suppressAutoHyphens w:val="0"/>
        <w:autoSpaceDE w:val="0"/>
        <w:adjustRightInd w:val="0"/>
        <w:textAlignment w:val="auto"/>
        <w:rPr>
          <w:ins w:id="103" w:author="Zineb Fadili" w:date="2019-03-27T17:11:00Z"/>
          <w:rFonts w:ascii="Courier New" w:hAnsi="Courier New" w:cs="Courier New"/>
          <w:kern w:val="0"/>
        </w:rPr>
      </w:pPr>
      <w:proofErr w:type="gramStart"/>
      <w:ins w:id="104" w:author="Zineb Fadili" w:date="2019-03-27T17:11:00Z"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t>x</w:t>
        </w:r>
        <w:proofErr w:type="gramEnd"/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t xml:space="preserve">= x0:pas:xmax; </w:t>
        </w:r>
        <w:r>
          <w:rPr>
            <w:rFonts w:ascii="Courier New" w:hAnsi="Courier New" w:cs="Courier New"/>
            <w:color w:val="228B22"/>
            <w:kern w:val="0"/>
            <w:sz w:val="20"/>
            <w:szCs w:val="20"/>
          </w:rPr>
          <w:t>% discrétisation de la valeur de x</w:t>
        </w:r>
      </w:ins>
    </w:p>
    <w:p w:rsidR="00963323" w:rsidRDefault="00963323" w:rsidP="00963323">
      <w:pPr>
        <w:widowControl/>
        <w:suppressAutoHyphens w:val="0"/>
        <w:autoSpaceDE w:val="0"/>
        <w:adjustRightInd w:val="0"/>
        <w:textAlignment w:val="auto"/>
        <w:rPr>
          <w:ins w:id="105" w:author="Zineb Fadili" w:date="2019-03-27T17:11:00Z"/>
          <w:rFonts w:ascii="Courier New" w:hAnsi="Courier New" w:cs="Courier New"/>
          <w:kern w:val="0"/>
        </w:rPr>
      </w:pPr>
      <w:proofErr w:type="gramStart"/>
      <w:ins w:id="106" w:author="Zineb Fadili" w:date="2019-03-27T17:11:00Z"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t>y</w:t>
        </w:r>
        <w:proofErr w:type="gramEnd"/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t>=(-g/(2*(v0.^2)*(cos(</w:t>
        </w:r>
        <w:proofErr w:type="spellStart"/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t>alphar</w:t>
        </w:r>
        <w:proofErr w:type="spellEnd"/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t>)).^2)*x.^2+x*tan(</w:t>
        </w:r>
        <w:proofErr w:type="spellStart"/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t>alphar</w:t>
        </w:r>
        <w:proofErr w:type="spellEnd"/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t xml:space="preserve">))+y0; </w:t>
        </w:r>
        <w:r>
          <w:rPr>
            <w:rFonts w:ascii="Courier New" w:hAnsi="Courier New" w:cs="Courier New"/>
            <w:color w:val="228B22"/>
            <w:kern w:val="0"/>
            <w:sz w:val="20"/>
            <w:szCs w:val="20"/>
          </w:rPr>
          <w:t>%équation de la parabole issue de l'application du PFD, calcul de y pour chaque x souhaité</w:t>
        </w:r>
      </w:ins>
    </w:p>
    <w:p w:rsidR="00963323" w:rsidRDefault="00963323" w:rsidP="00963323">
      <w:pPr>
        <w:widowControl/>
        <w:suppressAutoHyphens w:val="0"/>
        <w:autoSpaceDE w:val="0"/>
        <w:adjustRightInd w:val="0"/>
        <w:textAlignment w:val="auto"/>
        <w:rPr>
          <w:ins w:id="107" w:author="Zineb Fadili" w:date="2019-03-27T17:11:00Z"/>
          <w:rFonts w:ascii="Courier New" w:hAnsi="Courier New" w:cs="Courier New"/>
          <w:kern w:val="0"/>
        </w:rPr>
      </w:pPr>
      <w:ins w:id="108" w:author="Zineb Fadili" w:date="2019-03-27T17:11:00Z">
        <w:r>
          <w:rPr>
            <w:rFonts w:ascii="Courier New" w:hAnsi="Courier New" w:cs="Courier New"/>
            <w:color w:val="228B22"/>
            <w:kern w:val="0"/>
            <w:sz w:val="20"/>
            <w:szCs w:val="20"/>
          </w:rPr>
          <w:t xml:space="preserve"> </w:t>
        </w:r>
      </w:ins>
    </w:p>
    <w:p w:rsidR="00963323" w:rsidRDefault="00963323" w:rsidP="00963323">
      <w:pPr>
        <w:widowControl/>
        <w:suppressAutoHyphens w:val="0"/>
        <w:autoSpaceDE w:val="0"/>
        <w:adjustRightInd w:val="0"/>
        <w:textAlignment w:val="auto"/>
        <w:rPr>
          <w:ins w:id="109" w:author="Zineb Fadili" w:date="2019-03-27T17:11:00Z"/>
          <w:rFonts w:ascii="Courier New" w:hAnsi="Courier New" w:cs="Courier New"/>
          <w:kern w:val="0"/>
        </w:rPr>
      </w:pPr>
      <w:ins w:id="110" w:author="Zineb Fadili" w:date="2019-03-27T17:11:00Z">
        <w:r>
          <w:rPr>
            <w:rFonts w:ascii="Courier New" w:hAnsi="Courier New" w:cs="Courier New"/>
            <w:color w:val="228B22"/>
            <w:kern w:val="0"/>
            <w:sz w:val="20"/>
            <w:szCs w:val="20"/>
          </w:rPr>
          <w:t>%boucle de tracé</w:t>
        </w:r>
      </w:ins>
    </w:p>
    <w:p w:rsidR="00963323" w:rsidRDefault="00963323" w:rsidP="00963323">
      <w:pPr>
        <w:widowControl/>
        <w:suppressAutoHyphens w:val="0"/>
        <w:autoSpaceDE w:val="0"/>
        <w:adjustRightInd w:val="0"/>
        <w:textAlignment w:val="auto"/>
        <w:rPr>
          <w:ins w:id="111" w:author="Zineb Fadili" w:date="2019-03-27T17:11:00Z"/>
          <w:rFonts w:ascii="Courier New" w:hAnsi="Courier New" w:cs="Courier New"/>
          <w:kern w:val="0"/>
        </w:rPr>
      </w:pPr>
      <w:proofErr w:type="gramStart"/>
      <w:ins w:id="112" w:author="Zineb Fadili" w:date="2019-03-27T17:11:00Z">
        <w:r>
          <w:rPr>
            <w:rFonts w:ascii="Courier New" w:hAnsi="Courier New" w:cs="Courier New"/>
            <w:color w:val="0000FF"/>
            <w:kern w:val="0"/>
            <w:sz w:val="20"/>
            <w:szCs w:val="20"/>
          </w:rPr>
          <w:t>for</w:t>
        </w:r>
        <w:proofErr w:type="gramEnd"/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t xml:space="preserve"> p=1:pas:length(x)</w:t>
        </w:r>
      </w:ins>
    </w:p>
    <w:p w:rsidR="00963323" w:rsidRDefault="00963323" w:rsidP="00963323">
      <w:pPr>
        <w:widowControl/>
        <w:suppressAutoHyphens w:val="0"/>
        <w:autoSpaceDE w:val="0"/>
        <w:adjustRightInd w:val="0"/>
        <w:textAlignment w:val="auto"/>
        <w:rPr>
          <w:ins w:id="113" w:author="Zineb Fadili" w:date="2019-03-27T17:11:00Z"/>
          <w:rFonts w:ascii="Courier New" w:hAnsi="Courier New" w:cs="Courier New"/>
          <w:kern w:val="0"/>
        </w:rPr>
      </w:pPr>
      <w:ins w:id="114" w:author="Zineb Fadili" w:date="2019-03-27T17:11:00Z"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t xml:space="preserve">    </w:t>
        </w:r>
        <w:proofErr w:type="gramStart"/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t>figure</w:t>
        </w:r>
        <w:proofErr w:type="gramEnd"/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t xml:space="preserve"> (1)</w:t>
        </w:r>
      </w:ins>
    </w:p>
    <w:p w:rsidR="00963323" w:rsidRDefault="00963323" w:rsidP="00963323">
      <w:pPr>
        <w:widowControl/>
        <w:suppressAutoHyphens w:val="0"/>
        <w:autoSpaceDE w:val="0"/>
        <w:adjustRightInd w:val="0"/>
        <w:textAlignment w:val="auto"/>
        <w:rPr>
          <w:ins w:id="115" w:author="Zineb Fadili" w:date="2019-03-27T17:11:00Z"/>
          <w:rFonts w:ascii="Courier New" w:hAnsi="Courier New" w:cs="Courier New"/>
          <w:kern w:val="0"/>
        </w:rPr>
      </w:pPr>
      <w:ins w:id="116" w:author="Zineb Fadili" w:date="2019-03-27T17:11:00Z"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t xml:space="preserve">    </w:t>
        </w:r>
        <w:proofErr w:type="spellStart"/>
        <w:proofErr w:type="gramStart"/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t>title</w:t>
        </w:r>
        <w:proofErr w:type="spellEnd"/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t>(</w:t>
        </w:r>
        <w:proofErr w:type="gramEnd"/>
        <w:r>
          <w:rPr>
            <w:rFonts w:ascii="Courier New" w:hAnsi="Courier New" w:cs="Courier New"/>
            <w:color w:val="A020F0"/>
            <w:kern w:val="0"/>
            <w:sz w:val="20"/>
            <w:szCs w:val="20"/>
          </w:rPr>
          <w:t xml:space="preserve">'Simulation d''un projectile uniquement soumis à son </w:t>
        </w:r>
        <w:proofErr w:type="spellStart"/>
        <w:r>
          <w:rPr>
            <w:rFonts w:ascii="Courier New" w:hAnsi="Courier New" w:cs="Courier New"/>
            <w:color w:val="A020F0"/>
            <w:kern w:val="0"/>
            <w:sz w:val="20"/>
            <w:szCs w:val="20"/>
          </w:rPr>
          <w:t>poid</w:t>
        </w:r>
        <w:proofErr w:type="spellEnd"/>
        <w:r>
          <w:rPr>
            <w:rFonts w:ascii="Courier New" w:hAnsi="Courier New" w:cs="Courier New"/>
            <w:color w:val="A020F0"/>
            <w:kern w:val="0"/>
            <w:sz w:val="20"/>
            <w:szCs w:val="20"/>
          </w:rPr>
          <w:t>'</w:t>
        </w:r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t>)</w:t>
        </w:r>
      </w:ins>
    </w:p>
    <w:p w:rsidR="00963323" w:rsidRDefault="00963323" w:rsidP="00963323">
      <w:pPr>
        <w:widowControl/>
        <w:suppressAutoHyphens w:val="0"/>
        <w:autoSpaceDE w:val="0"/>
        <w:adjustRightInd w:val="0"/>
        <w:textAlignment w:val="auto"/>
        <w:rPr>
          <w:ins w:id="117" w:author="Zineb Fadili" w:date="2019-03-27T17:11:00Z"/>
          <w:rFonts w:ascii="Courier New" w:hAnsi="Courier New" w:cs="Courier New"/>
          <w:kern w:val="0"/>
        </w:rPr>
      </w:pPr>
      <w:ins w:id="118" w:author="Zineb Fadili" w:date="2019-03-27T17:11:00Z"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t xml:space="preserve">    </w:t>
        </w:r>
        <w:proofErr w:type="gramStart"/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t>trace</w:t>
        </w:r>
        <w:proofErr w:type="gramEnd"/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t xml:space="preserve"> = plot(x(p),y(p),</w:t>
        </w:r>
        <w:r>
          <w:rPr>
            <w:rFonts w:ascii="Courier New" w:hAnsi="Courier New" w:cs="Courier New"/>
            <w:color w:val="A020F0"/>
            <w:kern w:val="0"/>
            <w:sz w:val="20"/>
            <w:szCs w:val="20"/>
          </w:rPr>
          <w:t>'.'</w:t>
        </w:r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t xml:space="preserve">); </w:t>
        </w:r>
        <w:r>
          <w:rPr>
            <w:rFonts w:ascii="Courier New" w:hAnsi="Courier New" w:cs="Courier New"/>
            <w:color w:val="228B22"/>
            <w:kern w:val="0"/>
            <w:sz w:val="20"/>
            <w:szCs w:val="20"/>
          </w:rPr>
          <w:t>% tracé</w:t>
        </w:r>
      </w:ins>
    </w:p>
    <w:p w:rsidR="00963323" w:rsidRDefault="00963323" w:rsidP="00963323">
      <w:pPr>
        <w:widowControl/>
        <w:suppressAutoHyphens w:val="0"/>
        <w:autoSpaceDE w:val="0"/>
        <w:adjustRightInd w:val="0"/>
        <w:textAlignment w:val="auto"/>
        <w:rPr>
          <w:ins w:id="119" w:author="Zineb Fadili" w:date="2019-03-27T17:11:00Z"/>
          <w:rFonts w:ascii="Courier New" w:hAnsi="Courier New" w:cs="Courier New"/>
          <w:kern w:val="0"/>
        </w:rPr>
      </w:pPr>
      <w:ins w:id="120" w:author="Zineb Fadili" w:date="2019-03-27T17:11:00Z"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t xml:space="preserve">    </w:t>
        </w:r>
        <w:proofErr w:type="spellStart"/>
        <w:proofErr w:type="gramStart"/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t>xlabel</w:t>
        </w:r>
        <w:proofErr w:type="spellEnd"/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t>(</w:t>
        </w:r>
        <w:proofErr w:type="gramEnd"/>
        <w:r>
          <w:rPr>
            <w:rFonts w:ascii="Courier New" w:hAnsi="Courier New" w:cs="Courier New"/>
            <w:color w:val="A020F0"/>
            <w:kern w:val="0"/>
            <w:sz w:val="20"/>
            <w:szCs w:val="20"/>
          </w:rPr>
          <w:t>'distance (m)'</w:t>
        </w:r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t xml:space="preserve">); </w:t>
        </w:r>
        <w:proofErr w:type="spellStart"/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t>ylabel</w:t>
        </w:r>
        <w:proofErr w:type="spellEnd"/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t>(</w:t>
        </w:r>
        <w:r>
          <w:rPr>
            <w:rFonts w:ascii="Courier New" w:hAnsi="Courier New" w:cs="Courier New"/>
            <w:color w:val="A020F0"/>
            <w:kern w:val="0"/>
            <w:sz w:val="20"/>
            <w:szCs w:val="20"/>
          </w:rPr>
          <w:t>'hauteur (m)'</w:t>
        </w:r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t>);</w:t>
        </w:r>
      </w:ins>
    </w:p>
    <w:p w:rsidR="00963323" w:rsidRPr="00744222" w:rsidRDefault="00963323" w:rsidP="00963323">
      <w:pPr>
        <w:widowControl/>
        <w:suppressAutoHyphens w:val="0"/>
        <w:autoSpaceDE w:val="0"/>
        <w:adjustRightInd w:val="0"/>
        <w:textAlignment w:val="auto"/>
        <w:rPr>
          <w:ins w:id="121" w:author="Zineb Fadili" w:date="2019-03-27T17:11:00Z"/>
          <w:rFonts w:ascii="Courier New" w:hAnsi="Courier New" w:cs="Courier New"/>
          <w:kern w:val="0"/>
          <w:lang w:val="en-US"/>
          <w:rPrChange w:id="122" w:author="Zineb Fadili" w:date="2019-03-27T17:11:00Z">
            <w:rPr>
              <w:ins w:id="123" w:author="Zineb Fadili" w:date="2019-03-27T17:11:00Z"/>
              <w:rFonts w:ascii="Courier New" w:hAnsi="Courier New" w:cs="Courier New"/>
              <w:kern w:val="0"/>
            </w:rPr>
          </w:rPrChange>
        </w:rPr>
      </w:pPr>
      <w:ins w:id="124" w:author="Zineb Fadili" w:date="2019-03-27T17:11:00Z"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t xml:space="preserve">    </w:t>
        </w:r>
        <w:r w:rsidRPr="00744222">
          <w:rPr>
            <w:rFonts w:ascii="Courier New" w:hAnsi="Courier New" w:cs="Courier New"/>
            <w:color w:val="000000"/>
            <w:kern w:val="0"/>
            <w:sz w:val="20"/>
            <w:szCs w:val="20"/>
            <w:lang w:val="en-US"/>
            <w:rPrChange w:id="125" w:author="Zineb Fadili" w:date="2019-03-27T17:11:00Z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rPrChange>
          </w:rPr>
          <w:t>set(trace,</w:t>
        </w:r>
        <w:r w:rsidRPr="00744222">
          <w:rPr>
            <w:rFonts w:ascii="Courier New" w:hAnsi="Courier New" w:cs="Courier New"/>
            <w:color w:val="A020F0"/>
            <w:kern w:val="0"/>
            <w:sz w:val="20"/>
            <w:szCs w:val="20"/>
            <w:lang w:val="en-US"/>
            <w:rPrChange w:id="126" w:author="Zineb Fadili" w:date="2019-03-27T17:11:00Z"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</w:rPrChange>
          </w:rPr>
          <w:t>'LineWidth'</w:t>
        </w:r>
        <w:r w:rsidRPr="00744222">
          <w:rPr>
            <w:rFonts w:ascii="Courier New" w:hAnsi="Courier New" w:cs="Courier New"/>
            <w:color w:val="000000"/>
            <w:kern w:val="0"/>
            <w:sz w:val="20"/>
            <w:szCs w:val="20"/>
            <w:lang w:val="en-US"/>
            <w:rPrChange w:id="127" w:author="Zineb Fadili" w:date="2019-03-27T17:11:00Z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rPrChange>
          </w:rPr>
          <w:t>,2);</w:t>
        </w:r>
      </w:ins>
    </w:p>
    <w:p w:rsidR="00963323" w:rsidRPr="00744222" w:rsidRDefault="00963323" w:rsidP="00963323">
      <w:pPr>
        <w:widowControl/>
        <w:suppressAutoHyphens w:val="0"/>
        <w:autoSpaceDE w:val="0"/>
        <w:adjustRightInd w:val="0"/>
        <w:textAlignment w:val="auto"/>
        <w:rPr>
          <w:ins w:id="128" w:author="Zineb Fadili" w:date="2019-03-27T17:11:00Z"/>
          <w:rFonts w:ascii="Courier New" w:hAnsi="Courier New" w:cs="Courier New"/>
          <w:kern w:val="0"/>
          <w:lang w:val="en-US"/>
          <w:rPrChange w:id="129" w:author="Zineb Fadili" w:date="2019-03-27T17:11:00Z">
            <w:rPr>
              <w:ins w:id="130" w:author="Zineb Fadili" w:date="2019-03-27T17:11:00Z"/>
              <w:rFonts w:ascii="Courier New" w:hAnsi="Courier New" w:cs="Courier New"/>
              <w:kern w:val="0"/>
            </w:rPr>
          </w:rPrChange>
        </w:rPr>
      </w:pPr>
      <w:ins w:id="131" w:author="Zineb Fadili" w:date="2019-03-27T17:11:00Z">
        <w:r w:rsidRPr="00744222">
          <w:rPr>
            <w:rFonts w:ascii="Courier New" w:hAnsi="Courier New" w:cs="Courier New"/>
            <w:color w:val="000000"/>
            <w:kern w:val="0"/>
            <w:sz w:val="20"/>
            <w:szCs w:val="20"/>
            <w:lang w:val="en-US"/>
            <w:rPrChange w:id="132" w:author="Zineb Fadili" w:date="2019-03-27T17:11:00Z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rPrChange>
          </w:rPr>
          <w:t xml:space="preserve">    </w:t>
        </w:r>
        <w:proofErr w:type="spellStart"/>
        <w:proofErr w:type="gramStart"/>
        <w:r w:rsidRPr="00744222">
          <w:rPr>
            <w:rFonts w:ascii="Courier New" w:hAnsi="Courier New" w:cs="Courier New"/>
            <w:color w:val="000000"/>
            <w:kern w:val="0"/>
            <w:sz w:val="20"/>
            <w:szCs w:val="20"/>
            <w:lang w:val="en-US"/>
            <w:rPrChange w:id="133" w:author="Zineb Fadili" w:date="2019-03-27T17:11:00Z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rPrChange>
          </w:rPr>
          <w:t>xlim</w:t>
        </w:r>
        <w:proofErr w:type="spellEnd"/>
        <w:r w:rsidRPr="00744222">
          <w:rPr>
            <w:rFonts w:ascii="Courier New" w:hAnsi="Courier New" w:cs="Courier New"/>
            <w:color w:val="000000"/>
            <w:kern w:val="0"/>
            <w:sz w:val="20"/>
            <w:szCs w:val="20"/>
            <w:lang w:val="en-US"/>
            <w:rPrChange w:id="134" w:author="Zineb Fadili" w:date="2019-03-27T17:11:00Z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rPrChange>
          </w:rPr>
          <w:t>(</w:t>
        </w:r>
        <w:proofErr w:type="gramEnd"/>
        <w:r w:rsidRPr="00744222">
          <w:rPr>
            <w:rFonts w:ascii="Courier New" w:hAnsi="Courier New" w:cs="Courier New"/>
            <w:color w:val="000000"/>
            <w:kern w:val="0"/>
            <w:sz w:val="20"/>
            <w:szCs w:val="20"/>
            <w:lang w:val="en-US"/>
            <w:rPrChange w:id="135" w:author="Zineb Fadili" w:date="2019-03-27T17:11:00Z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rPrChange>
          </w:rPr>
          <w:t xml:space="preserve">[100 850]); </w:t>
        </w:r>
        <w:proofErr w:type="spellStart"/>
        <w:r w:rsidRPr="00744222">
          <w:rPr>
            <w:rFonts w:ascii="Courier New" w:hAnsi="Courier New" w:cs="Courier New"/>
            <w:color w:val="000000"/>
            <w:kern w:val="0"/>
            <w:sz w:val="20"/>
            <w:szCs w:val="20"/>
            <w:lang w:val="en-US"/>
            <w:rPrChange w:id="136" w:author="Zineb Fadili" w:date="2019-03-27T17:11:00Z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rPrChange>
          </w:rPr>
          <w:t>ylim</w:t>
        </w:r>
        <w:proofErr w:type="spellEnd"/>
        <w:r w:rsidRPr="00744222">
          <w:rPr>
            <w:rFonts w:ascii="Courier New" w:hAnsi="Courier New" w:cs="Courier New"/>
            <w:color w:val="000000"/>
            <w:kern w:val="0"/>
            <w:sz w:val="20"/>
            <w:szCs w:val="20"/>
            <w:lang w:val="en-US"/>
            <w:rPrChange w:id="137" w:author="Zineb Fadili" w:date="2019-03-27T17:11:00Z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rPrChange>
          </w:rPr>
          <w:t>([350 550]);</w:t>
        </w:r>
      </w:ins>
    </w:p>
    <w:p w:rsidR="00963323" w:rsidRDefault="00963323" w:rsidP="00963323">
      <w:pPr>
        <w:widowControl/>
        <w:suppressAutoHyphens w:val="0"/>
        <w:autoSpaceDE w:val="0"/>
        <w:adjustRightInd w:val="0"/>
        <w:textAlignment w:val="auto"/>
        <w:rPr>
          <w:ins w:id="138" w:author="Zineb Fadili" w:date="2019-03-27T17:11:00Z"/>
          <w:rFonts w:ascii="Courier New" w:hAnsi="Courier New" w:cs="Courier New"/>
          <w:kern w:val="0"/>
        </w:rPr>
      </w:pPr>
      <w:ins w:id="139" w:author="Zineb Fadili" w:date="2019-03-27T17:11:00Z">
        <w:r w:rsidRPr="00744222">
          <w:rPr>
            <w:rFonts w:ascii="Courier New" w:hAnsi="Courier New" w:cs="Courier New"/>
            <w:color w:val="000000"/>
            <w:kern w:val="0"/>
            <w:sz w:val="20"/>
            <w:szCs w:val="20"/>
            <w:lang w:val="en-US"/>
            <w:rPrChange w:id="140" w:author="Zineb Fadili" w:date="2019-03-27T17:11:00Z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rPrChange>
          </w:rPr>
          <w:t xml:space="preserve">    </w:t>
        </w:r>
        <w:proofErr w:type="spellStart"/>
        <w:proofErr w:type="gramStart"/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t>hold</w:t>
        </w:r>
        <w:proofErr w:type="spellEnd"/>
        <w:proofErr w:type="gramEnd"/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t xml:space="preserve"> </w:t>
        </w:r>
        <w:r>
          <w:rPr>
            <w:rFonts w:ascii="Courier New" w:hAnsi="Courier New" w:cs="Courier New"/>
            <w:color w:val="A020F0"/>
            <w:kern w:val="0"/>
            <w:sz w:val="20"/>
            <w:szCs w:val="20"/>
          </w:rPr>
          <w:t>on</w:t>
        </w:r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t>;</w:t>
        </w:r>
      </w:ins>
    </w:p>
    <w:p w:rsidR="00963323" w:rsidRDefault="00963323" w:rsidP="00963323">
      <w:pPr>
        <w:widowControl/>
        <w:suppressAutoHyphens w:val="0"/>
        <w:autoSpaceDE w:val="0"/>
        <w:adjustRightInd w:val="0"/>
        <w:textAlignment w:val="auto"/>
        <w:rPr>
          <w:ins w:id="141" w:author="Zineb Fadili" w:date="2019-03-27T17:11:00Z"/>
          <w:rFonts w:ascii="Courier New" w:hAnsi="Courier New" w:cs="Courier New"/>
          <w:kern w:val="0"/>
        </w:rPr>
      </w:pPr>
      <w:ins w:id="142" w:author="Zineb Fadili" w:date="2019-03-27T17:11:00Z"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t xml:space="preserve">    </w:t>
        </w:r>
        <w:proofErr w:type="gramStart"/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t>pause(</w:t>
        </w:r>
        <w:proofErr w:type="gramEnd"/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t>0.001);</w:t>
        </w:r>
      </w:ins>
    </w:p>
    <w:p w:rsidR="00963323" w:rsidRDefault="00963323" w:rsidP="00963323">
      <w:pPr>
        <w:widowControl/>
        <w:suppressAutoHyphens w:val="0"/>
        <w:autoSpaceDE w:val="0"/>
        <w:adjustRightInd w:val="0"/>
        <w:textAlignment w:val="auto"/>
        <w:rPr>
          <w:ins w:id="143" w:author="Zineb Fadili" w:date="2019-03-27T17:11:00Z"/>
          <w:rFonts w:ascii="Courier New" w:hAnsi="Courier New" w:cs="Courier New"/>
          <w:kern w:val="0"/>
        </w:rPr>
      </w:pPr>
      <w:proofErr w:type="gramStart"/>
      <w:ins w:id="144" w:author="Zineb Fadili" w:date="2019-03-27T17:11:00Z">
        <w:r>
          <w:rPr>
            <w:rFonts w:ascii="Courier New" w:hAnsi="Courier New" w:cs="Courier New"/>
            <w:color w:val="0000FF"/>
            <w:kern w:val="0"/>
            <w:sz w:val="20"/>
            <w:szCs w:val="20"/>
          </w:rPr>
          <w:t>end</w:t>
        </w:r>
        <w:proofErr w:type="gramEnd"/>
      </w:ins>
    </w:p>
    <w:p w:rsidR="00F21289" w:rsidRPr="00FA327E" w:rsidRDefault="00963323">
      <w:pPr>
        <w:widowControl/>
        <w:suppressAutoHyphens w:val="0"/>
        <w:autoSpaceDE w:val="0"/>
        <w:adjustRightInd w:val="0"/>
        <w:textAlignment w:val="auto"/>
        <w:rPr>
          <w:ins w:id="145" w:author="Zineb Fadili" w:date="2019-03-27T17:06:00Z"/>
          <w:rFonts w:ascii="Courier New" w:hAnsi="Courier New" w:cs="Courier New"/>
          <w:kern w:val="0"/>
          <w:rPrChange w:id="146" w:author="Zineb Fadili" w:date="2019-03-27T17:14:00Z">
            <w:rPr>
              <w:ins w:id="147" w:author="Zineb Fadili" w:date="2019-03-27T17:06:00Z"/>
            </w:rPr>
          </w:rPrChange>
        </w:rPr>
        <w:pPrChange w:id="148" w:author="Zineb Fadili" w:date="2019-03-27T17:14:00Z">
          <w:pPr>
            <w:pStyle w:val="MonParagraphe"/>
          </w:pPr>
        </w:pPrChange>
      </w:pPr>
      <w:ins w:id="149" w:author="Zineb Fadili" w:date="2019-03-27T17:11:00Z">
        <w:r>
          <w:rPr>
            <w:rFonts w:ascii="Courier New" w:hAnsi="Courier New" w:cs="Courier New"/>
            <w:color w:val="0000FF"/>
            <w:kern w:val="0"/>
            <w:sz w:val="20"/>
            <w:szCs w:val="20"/>
          </w:rPr>
          <w:t xml:space="preserve"> </w:t>
        </w:r>
      </w:ins>
    </w:p>
    <w:p w:rsidR="00F21289" w:rsidRDefault="00F21289" w:rsidP="0082361E">
      <w:pPr>
        <w:pStyle w:val="MonParagraphe"/>
        <w:rPr>
          <w:ins w:id="150" w:author="Zineb Fadili" w:date="2019-03-27T17:11:00Z"/>
        </w:rPr>
      </w:pPr>
      <w:ins w:id="151" w:author="Zineb Fadili" w:date="2019-03-27T17:06:00Z">
        <w:r>
          <w:t xml:space="preserve">La courbe obtenue est la suivante : </w:t>
        </w:r>
      </w:ins>
    </w:p>
    <w:p w:rsidR="00963323" w:rsidRDefault="00963323" w:rsidP="0082361E">
      <w:pPr>
        <w:pStyle w:val="MonParagraphe"/>
        <w:rPr>
          <w:ins w:id="152" w:author="Zineb Fadili" w:date="2019-03-27T17:06:00Z"/>
        </w:rPr>
      </w:pPr>
    </w:p>
    <w:p w:rsidR="00F21289" w:rsidRPr="0082361E" w:rsidRDefault="00F21289">
      <w:pPr>
        <w:pStyle w:val="MonParagraphe"/>
        <w:rPr>
          <w:ins w:id="153" w:author="Zineb Fadili" w:date="2019-03-27T16:34:00Z"/>
        </w:rPr>
      </w:pPr>
      <w:ins w:id="154" w:author="Zineb Fadili" w:date="2019-03-27T17:06:00Z">
        <w:r>
          <w:rPr>
            <w:noProof/>
          </w:rPr>
          <w:drawing>
            <wp:inline distT="0" distB="0" distL="0" distR="0" wp14:anchorId="5B588606" wp14:editId="099F091A">
              <wp:extent cx="5105400" cy="3943350"/>
              <wp:effectExtent l="0" t="0" r="0" b="0"/>
              <wp:docPr id="4" name="Imag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105400" cy="39433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427B38" w:rsidDel="00E3126F" w:rsidRDefault="00367ED9">
      <w:pPr>
        <w:pStyle w:val="MonParagraphe"/>
        <w:rPr>
          <w:del w:id="155" w:author="Zineb Fadili" w:date="2019-03-27T16:34:00Z"/>
        </w:rPr>
      </w:pPr>
      <w:del w:id="156" w:author="Zineb Fadili" w:date="2019-03-27T16:34:00Z">
        <w:r w:rsidDel="00E3126F">
          <w:delText>Liste :</w:delText>
        </w:r>
      </w:del>
    </w:p>
    <w:p w:rsidR="00427B38" w:rsidDel="00E3126F" w:rsidRDefault="00367ED9" w:rsidP="00F25C42">
      <w:pPr>
        <w:pStyle w:val="MonParagraphe-liste"/>
        <w:numPr>
          <w:ilvl w:val="0"/>
          <w:numId w:val="4"/>
        </w:numPr>
        <w:rPr>
          <w:del w:id="157" w:author="Zineb Fadili" w:date="2019-03-27T16:34:00Z"/>
        </w:rPr>
      </w:pPr>
      <w:del w:id="158" w:author="Zineb Fadili" w:date="2019-03-27T16:34:00Z">
        <w:r w:rsidDel="00E3126F">
          <w:delText>Item 1</w:delText>
        </w:r>
      </w:del>
    </w:p>
    <w:p w:rsidR="00427B38" w:rsidDel="00E3126F" w:rsidRDefault="00367ED9" w:rsidP="00F25C42">
      <w:pPr>
        <w:pStyle w:val="MonParagraphe-liste"/>
        <w:numPr>
          <w:ilvl w:val="0"/>
          <w:numId w:val="4"/>
        </w:numPr>
        <w:rPr>
          <w:del w:id="159" w:author="Zineb Fadili" w:date="2019-03-27T16:34:00Z"/>
        </w:rPr>
      </w:pPr>
      <w:del w:id="160" w:author="Zineb Fadili" w:date="2019-03-27T16:34:00Z">
        <w:r w:rsidDel="00E3126F">
          <w:delText>Item 2</w:delText>
        </w:r>
      </w:del>
    </w:p>
    <w:p w:rsidR="00427B38" w:rsidDel="00E3126F" w:rsidRDefault="00367ED9" w:rsidP="00BA0EA2">
      <w:pPr>
        <w:pStyle w:val="MonParagraphe"/>
        <w:rPr>
          <w:del w:id="161" w:author="Zineb Fadili" w:date="2019-03-27T16:34:00Z"/>
        </w:rPr>
      </w:pPr>
      <w:del w:id="162" w:author="Zineb Fadili" w:date="2019-03-27T16:34:00Z">
        <w:r w:rsidDel="00E3126F">
          <w:delText>Une figure présente</w:delText>
        </w:r>
        <w:r w:rsidR="00BA0EA2" w:rsidDel="00E3126F">
          <w:delText xml:space="preserve">, comme la </w:delText>
        </w:r>
        <w:r w:rsidR="00BA0EA2" w:rsidDel="00E3126F">
          <w:fldChar w:fldCharType="begin"/>
        </w:r>
        <w:r w:rsidR="00BA0EA2" w:rsidDel="00E3126F">
          <w:delInstrText xml:space="preserve"> REF _Ref491244179 \h </w:delInstrText>
        </w:r>
        <w:r w:rsidR="00BA0EA2" w:rsidDel="00E3126F">
          <w:fldChar w:fldCharType="separate"/>
        </w:r>
        <w:r w:rsidR="00A66B24" w:rsidDel="00E3126F">
          <w:delText xml:space="preserve">Figure </w:delText>
        </w:r>
        <w:r w:rsidR="00A66B24" w:rsidDel="00E3126F">
          <w:rPr>
            <w:noProof/>
          </w:rPr>
          <w:delText>1</w:delText>
        </w:r>
        <w:r w:rsidR="00BA0EA2" w:rsidDel="00E3126F">
          <w:fldChar w:fldCharType="end"/>
        </w:r>
        <w:r w:rsidR="00BA0EA2" w:rsidDel="00E3126F">
          <w:delText xml:space="preserve">, doit nécessairement être </w:delText>
        </w:r>
        <w:r w:rsidDel="00E3126F">
          <w:delText>citée</w:delText>
        </w:r>
        <w:r w:rsidR="00BA0EA2" w:rsidDel="00E3126F">
          <w:delText>, décrite et commentée</w:delText>
        </w:r>
        <w:r w:rsidDel="00E3126F">
          <w:delText xml:space="preserve"> dans le texte.</w:delText>
        </w:r>
      </w:del>
    </w:p>
    <w:p w:rsidR="00A23267" w:rsidRDefault="00A23267">
      <w:pPr>
        <w:pStyle w:val="MonParagraphe-liste"/>
      </w:pPr>
    </w:p>
    <w:p w:rsidR="00A23267" w:rsidRDefault="00BA0EA2" w:rsidP="00AC377D">
      <w:pPr>
        <w:pStyle w:val="MonParagraphe"/>
      </w:pPr>
      <w:del w:id="163" w:author="Zineb Fadili" w:date="2019-03-27T16:34:00Z">
        <w:r w:rsidDel="00E3126F"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1CC251B1" wp14:editId="65C4A4C0">
                  <wp:simplePos x="0" y="0"/>
                  <wp:positionH relativeFrom="column">
                    <wp:posOffset>1256665</wp:posOffset>
                  </wp:positionH>
                  <wp:positionV relativeFrom="paragraph">
                    <wp:posOffset>2227580</wp:posOffset>
                  </wp:positionV>
                  <wp:extent cx="3599815" cy="154940"/>
                  <wp:effectExtent l="0" t="0" r="0" b="0"/>
                  <wp:wrapThrough wrapText="bothSides">
                    <wp:wrapPolygon edited="0">
                      <wp:start x="0" y="0"/>
                      <wp:lineTo x="0" y="0"/>
                      <wp:lineTo x="0" y="0"/>
                    </wp:wrapPolygon>
                  </wp:wrapThrough>
                  <wp:docPr id="2" name="Zone de texte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3599815" cy="15494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BA0EA2" w:rsidRPr="00244549" w:rsidRDefault="00BA0EA2" w:rsidP="00BA0EA2">
                              <w:pPr>
                                <w:pStyle w:val="Lgende"/>
                                <w:rPr>
                                  <w:noProof/>
                                  <w:sz w:val="22"/>
                                  <w:szCs w:val="22"/>
                                </w:rPr>
                              </w:pPr>
                              <w:bookmarkStart w:id="164" w:name="_Ref491244179"/>
                              <w:r>
                                <w:t xml:space="preserve">Figure </w:t>
                              </w:r>
                              <w:fldSimple w:instr=" SEQ Figure \* ARABIC ">
                                <w:r w:rsidR="00A66B24">
                                  <w:rPr>
                                    <w:noProof/>
                                  </w:rPr>
                                  <w:t>1</w:t>
                                </w:r>
                              </w:fldSimple>
                              <w:bookmarkEnd w:id="164"/>
                              <w:r>
                                <w:t xml:space="preserve"> : Une légende caractérisant cette figure ...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type w14:anchorId="1CC251B1" id="_x0000_t202" coordsize="21600,21600" o:spt="202" path="m,l,21600r21600,l21600,xe">
                  <v:stroke joinstyle="miter"/>
                  <v:path gradientshapeok="t" o:connecttype="rect"/>
                </v:shapetype>
                <v:shape id="Zone de texte 2" o:spid="_x0000_s1026" type="#_x0000_t202" style="position:absolute;left:0;text-align:left;margin-left:98.95pt;margin-top:175.4pt;width:283.45pt;height:12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" stroked="f">
                  <v:textbox style="mso-fit-shape-to-text:t" inset="0,0,0,0">
                    <w:txbxContent>
                      <w:p w:rsidR="00BA0EA2" w:rsidRPr="00244549" w:rsidRDefault="00BA0EA2" w:rsidP="00BA0EA2">
                        <w:pPr>
                          <w:pStyle w:val="Lgende"/>
                          <w:rPr>
                            <w:noProof/>
                            <w:sz w:val="22"/>
                            <w:szCs w:val="22"/>
                          </w:rPr>
                        </w:pPr>
                        <w:bookmarkStart w:id="176" w:name="_Ref491244179"/>
                        <w:r>
                          <w:t xml:space="preserve">Figure </w:t>
                        </w:r>
                        <w:r w:rsidR="00C20460">
                          <w:fldChar w:fldCharType="begin"/>
                        </w:r>
                        <w:r w:rsidR="00C20460">
                          <w:instrText xml:space="preserve"> SEQ Figure \* ARABIC </w:instrText>
                        </w:r>
                        <w:r w:rsidR="00C20460">
                          <w:fldChar w:fldCharType="separate"/>
                        </w:r>
                        <w:r w:rsidR="00A66B24">
                          <w:rPr>
                            <w:noProof/>
                          </w:rPr>
                          <w:t>1</w:t>
                        </w:r>
                        <w:r w:rsidR="00C20460">
                          <w:rPr>
                            <w:noProof/>
                          </w:rPr>
                          <w:fldChar w:fldCharType="end"/>
                        </w:r>
                        <w:bookmarkEnd w:id="176"/>
                        <w:r>
                          <w:t xml:space="preserve"> : Une légende caractérisant cette figure ...</w:t>
                        </w:r>
                      </w:p>
                    </w:txbxContent>
                  </v:textbox>
                  <w10:wrap type="through"/>
                </v:shape>
              </w:pict>
            </mc:Fallback>
          </mc:AlternateContent>
        </w:r>
        <w:r w:rsidDel="00E3126F">
          <w:rPr>
            <w:noProof/>
          </w:rPr>
          <w:drawing>
            <wp:anchor distT="0" distB="0" distL="114300" distR="114300" simplePos="0" relativeHeight="251658240" behindDoc="0" locked="0" layoutInCell="1" allowOverlap="1" wp14:anchorId="48280D4F" wp14:editId="334A5622">
              <wp:simplePos x="0" y="0"/>
              <wp:positionH relativeFrom="column">
                <wp:align>center</wp:align>
              </wp:positionH>
              <wp:positionV relativeFrom="paragraph">
                <wp:posOffset>71755</wp:posOffset>
              </wp:positionV>
              <wp:extent cx="3600000" cy="2098800"/>
              <wp:effectExtent l="0" t="0" r="6985" b="9525"/>
              <wp:wrapTopAndBottom/>
              <wp:docPr id="1" name="Imag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ExempleGraphique2-SansTitre.png"/>
                      <pic:cNvPicPr/>
                    </pic:nvPicPr>
                    <pic:blipFill>
                      <a:blip r:embed="rId9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600000" cy="20988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del>
      <w:ins w:id="165" w:author="Zineb Fadili" w:date="2019-03-27T17:12:00Z">
        <w:r w:rsidR="0032050F">
          <w:t xml:space="preserve">Il est à noter qu’il faut </w:t>
        </w:r>
      </w:ins>
      <w:ins w:id="166" w:author="Zineb Fadili" w:date="2019-03-27T17:13:00Z">
        <w:r w:rsidR="0032050F">
          <w:t xml:space="preserve">veiller (à contrario de ce qu’il y a dans la simulation Matlab) à </w:t>
        </w:r>
        <w:proofErr w:type="spellStart"/>
        <w:r w:rsidR="0032050F">
          <w:t>caster</w:t>
        </w:r>
        <w:proofErr w:type="spellEnd"/>
        <w:r w:rsidR="0032050F">
          <w:t xml:space="preserve"> les valeurs de x et y comme </w:t>
        </w:r>
        <w:r w:rsidR="00B86A5F">
          <w:t>entières</w:t>
        </w:r>
        <w:r w:rsidR="0032050F">
          <w:t>, afin d</w:t>
        </w:r>
        <w:r w:rsidR="0073044E">
          <w:t>’obtenir les coordonnées</w:t>
        </w:r>
      </w:ins>
      <w:ins w:id="167" w:author="Zineb Fadili" w:date="2019-03-27T17:15:00Z">
        <w:r w:rsidR="00FF0B69">
          <w:t xml:space="preserve"> ainsi que d’imposer une fin de course lorsque</w:t>
        </w:r>
        <w:r w:rsidR="004E6D58">
          <w:t xml:space="preserve"> le personnage atteint </w:t>
        </w:r>
        <w:r w:rsidR="007202E7">
          <w:t>une plateforme (condition sur y)</w:t>
        </w:r>
        <w:r w:rsidR="00F71FBB">
          <w:t>.</w:t>
        </w:r>
      </w:ins>
    </w:p>
    <w:p w:rsidR="00014D39" w:rsidRPr="00AC377D" w:rsidRDefault="00014D39" w:rsidP="00AC377D">
      <w:pPr>
        <w:pStyle w:val="MonParagraphe"/>
      </w:pPr>
      <w:r>
        <w:lastRenderedPageBreak/>
        <w:t xml:space="preserve">Et le système de coordonnées étant différent sur java, il faut changer </w:t>
      </w:r>
      <w:r w:rsidR="00A8584B">
        <w:t>l’écriture des équations (voir méthode déplacement initiale dans classe joueur).</w:t>
      </w:r>
      <w:bookmarkStart w:id="168" w:name="_GoBack"/>
      <w:bookmarkEnd w:id="168"/>
    </w:p>
    <w:sectPr w:rsidR="00014D39" w:rsidRPr="00AC377D">
      <w:headerReference w:type="default" r:id="rId10"/>
      <w:footerReference w:type="default" r:id="rId11"/>
      <w:pgSz w:w="11906" w:h="16838"/>
      <w:pgMar w:top="1843" w:right="1134" w:bottom="1843" w:left="1134" w:header="1134" w:footer="1134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4DDB" w:rsidRDefault="00DD4DDB">
      <w:r>
        <w:separator/>
      </w:r>
    </w:p>
  </w:endnote>
  <w:endnote w:type="continuationSeparator" w:id="0">
    <w:p w:rsidR="00DD4DDB" w:rsidRDefault="00DD4D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MT Extra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Bitstream Vera Serif">
    <w:altName w:val="Times New Roman"/>
    <w:charset w:val="00"/>
    <w:family w:val="roman"/>
    <w:pitch w:val="variable"/>
  </w:font>
  <w:font w:name="Bitstream Vera Sans">
    <w:altName w:val="Times New Roman"/>
    <w:charset w:val="00"/>
    <w:family w:val="auto"/>
    <w:pitch w:val="variable"/>
  </w:font>
  <w:font w:name="Lucidasan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ncho">
    <w:altName w:val="明朝"/>
    <w:panose1 w:val="02020609040305080305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7ED9" w:rsidRDefault="00367ED9">
    <w:pPr>
      <w:pStyle w:val="Pieddepage"/>
    </w:pPr>
    <w:r>
      <w:t>Poste n° : (le cas échéant)</w:t>
    </w:r>
    <w:r>
      <w:tab/>
      <w:t xml:space="preserve">- Page </w:t>
    </w:r>
    <w:r>
      <w:fldChar w:fldCharType="begin"/>
    </w:r>
    <w:r>
      <w:instrText xml:space="preserve"> PAGE </w:instrText>
    </w:r>
    <w:r>
      <w:fldChar w:fldCharType="separate"/>
    </w:r>
    <w:r w:rsidR="00C54970">
      <w:rPr>
        <w:noProof/>
      </w:rPr>
      <w:t>1</w:t>
    </w:r>
    <w:r>
      <w:fldChar w:fldCharType="end"/>
    </w:r>
    <w:r>
      <w:t>/</w:t>
    </w:r>
    <w:fldSimple w:instr=" NUMPAGES ">
      <w:r w:rsidR="00C54970">
        <w:rPr>
          <w:noProof/>
        </w:rPr>
        <w:t>1</w:t>
      </w:r>
    </w:fldSimple>
    <w:r>
      <w:t xml:space="preserve"> -</w:t>
    </w:r>
    <w:r>
      <w:tab/>
      <w:t xml:space="preserve">Le </w:t>
    </w:r>
    <w:r>
      <w:fldChar w:fldCharType="begin"/>
    </w:r>
    <w:r>
      <w:instrText xml:space="preserve"> SAVEDATE \@ "d' 'MMMM' 'yyyy" </w:instrText>
    </w:r>
    <w:r>
      <w:fldChar w:fldCharType="separate"/>
    </w:r>
    <w:ins w:id="169" w:author="Zineb Fadili" w:date="2019-03-28T10:58:00Z">
      <w:r w:rsidR="00DC5FA0">
        <w:rPr>
          <w:noProof/>
        </w:rPr>
        <w:t>27 mars 2019</w:t>
      </w:r>
    </w:ins>
    <w:del w:id="170" w:author="Zineb Fadili" w:date="2019-03-27T17:06:00Z">
      <w:r w:rsidR="00A66B24" w:rsidDel="00F21289">
        <w:rPr>
          <w:noProof/>
        </w:rPr>
        <w:delText>0 XXX 0000</w:delText>
      </w:r>
    </w:del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4DDB" w:rsidRDefault="00DD4DDB">
      <w:r>
        <w:rPr>
          <w:color w:val="000000"/>
        </w:rPr>
        <w:separator/>
      </w:r>
    </w:p>
  </w:footnote>
  <w:footnote w:type="continuationSeparator" w:id="0">
    <w:p w:rsidR="00DD4DDB" w:rsidRDefault="00DD4D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7ED9" w:rsidRDefault="00367ED9">
    <w:pPr>
      <w:pStyle w:val="MonAuteur"/>
    </w:pPr>
    <w:r>
      <w:t>Auteurs</w:t>
    </w:r>
    <w:proofErr w:type="gramStart"/>
    <w:r>
      <w:t> : ….</w:t>
    </w:r>
    <w:proofErr w:type="gramEnd"/>
    <w:r>
      <w:t xml:space="preserve">. </w:t>
    </w:r>
    <w:r>
      <w:rPr>
        <w:rFonts w:ascii="Times New Roman" w:hAnsi="Times New Roman"/>
        <w:sz w:val="24"/>
        <w:szCs w:val="24"/>
      </w:rPr>
      <w:tab/>
    </w:r>
    <w:r w:rsidR="00F25C42" w:rsidRPr="00F44AF4">
      <w:rPr>
        <w:noProof/>
      </w:rPr>
      <w:drawing>
        <wp:inline distT="0" distB="0" distL="0" distR="0" wp14:anchorId="0026B891" wp14:editId="711608CB">
          <wp:extent cx="1007110" cy="326390"/>
          <wp:effectExtent l="0" t="0" r="8890" b="3810"/>
          <wp:docPr id="3" name="images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s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7110" cy="3263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D5402"/>
    <w:multiLevelType w:val="hybridMultilevel"/>
    <w:tmpl w:val="514ADE8E"/>
    <w:lvl w:ilvl="0" w:tplc="040C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2C5E3B63"/>
    <w:multiLevelType w:val="multilevel"/>
    <w:tmpl w:val="EBB4FCFC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2" w15:restartNumberingAfterBreak="0">
    <w:nsid w:val="39733898"/>
    <w:multiLevelType w:val="multilevel"/>
    <w:tmpl w:val="D7660BE4"/>
    <w:styleLink w:val="WW8Num1"/>
    <w:lvl w:ilvl="0">
      <w:start w:val="1"/>
      <w:numFmt w:val="upperRoman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687E693E"/>
    <w:multiLevelType w:val="multilevel"/>
    <w:tmpl w:val="8CA63CD8"/>
    <w:styleLink w:val="WWOutlineListStyle"/>
    <w:lvl w:ilvl="0">
      <w:start w:val="1"/>
      <w:numFmt w:val="upperRoman"/>
      <w:pStyle w:val="MonTitreSection"/>
      <w:lvlText w:val="%1. "/>
      <w:lvlJc w:val="left"/>
      <w:pPr>
        <w:ind w:left="432" w:hanging="432"/>
      </w:pPr>
    </w:lvl>
    <w:lvl w:ilvl="1">
      <w:start w:val="1"/>
      <w:numFmt w:val="decimal"/>
      <w:pStyle w:val="MonTitreSousSection"/>
      <w:lvlText w:val="%1.%2. "/>
      <w:lvlJc w:val="left"/>
      <w:pPr>
        <w:ind w:left="576" w:hanging="576"/>
      </w:pPr>
    </w:lvl>
    <w:lvl w:ilvl="2">
      <w:start w:val="1"/>
      <w:numFmt w:val="lowerLetter"/>
      <w:pStyle w:val="MonTitreSousSousSection"/>
      <w:lvlText w:val="%1.%2.%3. "/>
      <w:lvlJc w:val="left"/>
      <w:pPr>
        <w:ind w:left="720" w:hanging="720"/>
      </w:pPr>
    </w:lvl>
    <w:lvl w:ilvl="3">
      <w:start w:val="1"/>
      <w:numFmt w:val="decimal"/>
      <w:pStyle w:val="Titre4"/>
      <w:lvlText w:val="%1.%2.%3.%4. "/>
      <w:lvlJc w:val="left"/>
      <w:pPr>
        <w:ind w:left="864" w:hanging="864"/>
      </w:pPr>
    </w:lvl>
    <w:lvl w:ilvl="4">
      <w:start w:val="1"/>
      <w:numFmt w:val="decimal"/>
      <w:pStyle w:val="Titre5"/>
      <w:lvlText w:val="%1.%2.%3.%4.%5. 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. 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. 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. 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. "/>
      <w:lvlJc w:val="left"/>
      <w:pPr>
        <w:ind w:left="1584" w:hanging="1584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Zineb Fadili">
    <w15:presenceInfo w15:providerId="Windows Live" w15:userId="61035a93149ba9c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4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B24"/>
    <w:rsid w:val="00014D39"/>
    <w:rsid w:val="00071ADF"/>
    <w:rsid w:val="000B02D1"/>
    <w:rsid w:val="000C7513"/>
    <w:rsid w:val="000D1DC4"/>
    <w:rsid w:val="000F4FA8"/>
    <w:rsid w:val="001176DE"/>
    <w:rsid w:val="00120B7D"/>
    <w:rsid w:val="0012474F"/>
    <w:rsid w:val="00125A71"/>
    <w:rsid w:val="00131FE3"/>
    <w:rsid w:val="001C6834"/>
    <w:rsid w:val="001D5487"/>
    <w:rsid w:val="002461C5"/>
    <w:rsid w:val="0025159E"/>
    <w:rsid w:val="0028259C"/>
    <w:rsid w:val="0032050F"/>
    <w:rsid w:val="00354B72"/>
    <w:rsid w:val="003606FE"/>
    <w:rsid w:val="00367ED9"/>
    <w:rsid w:val="003A47DC"/>
    <w:rsid w:val="003C55D1"/>
    <w:rsid w:val="003D4F96"/>
    <w:rsid w:val="00417944"/>
    <w:rsid w:val="00427B38"/>
    <w:rsid w:val="00481CA3"/>
    <w:rsid w:val="004E6D58"/>
    <w:rsid w:val="004E7CF4"/>
    <w:rsid w:val="0050708B"/>
    <w:rsid w:val="00550339"/>
    <w:rsid w:val="005A096E"/>
    <w:rsid w:val="005C10F9"/>
    <w:rsid w:val="005E7C42"/>
    <w:rsid w:val="006006A9"/>
    <w:rsid w:val="00617BA7"/>
    <w:rsid w:val="00647C80"/>
    <w:rsid w:val="006924CD"/>
    <w:rsid w:val="006A080B"/>
    <w:rsid w:val="006B6FF2"/>
    <w:rsid w:val="006C4A82"/>
    <w:rsid w:val="007050E0"/>
    <w:rsid w:val="00716839"/>
    <w:rsid w:val="007202E7"/>
    <w:rsid w:val="0073044E"/>
    <w:rsid w:val="00744222"/>
    <w:rsid w:val="00764B3C"/>
    <w:rsid w:val="00793D8D"/>
    <w:rsid w:val="0082361E"/>
    <w:rsid w:val="00831C7A"/>
    <w:rsid w:val="00834008"/>
    <w:rsid w:val="008B356B"/>
    <w:rsid w:val="008D0958"/>
    <w:rsid w:val="008F2F77"/>
    <w:rsid w:val="0090730F"/>
    <w:rsid w:val="00963323"/>
    <w:rsid w:val="009C39AB"/>
    <w:rsid w:val="009D01B6"/>
    <w:rsid w:val="009F3735"/>
    <w:rsid w:val="00A00065"/>
    <w:rsid w:val="00A23267"/>
    <w:rsid w:val="00A46A22"/>
    <w:rsid w:val="00A66B24"/>
    <w:rsid w:val="00A71CB2"/>
    <w:rsid w:val="00A8584B"/>
    <w:rsid w:val="00AA6714"/>
    <w:rsid w:val="00AC2931"/>
    <w:rsid w:val="00AC377D"/>
    <w:rsid w:val="00B82DF9"/>
    <w:rsid w:val="00B86A5F"/>
    <w:rsid w:val="00BA0EA2"/>
    <w:rsid w:val="00BD135E"/>
    <w:rsid w:val="00C20460"/>
    <w:rsid w:val="00C341A3"/>
    <w:rsid w:val="00C54970"/>
    <w:rsid w:val="00C57116"/>
    <w:rsid w:val="00C63E6B"/>
    <w:rsid w:val="00C6754F"/>
    <w:rsid w:val="00CA28C7"/>
    <w:rsid w:val="00D13F92"/>
    <w:rsid w:val="00D22132"/>
    <w:rsid w:val="00D22CF6"/>
    <w:rsid w:val="00D86ED3"/>
    <w:rsid w:val="00D90A7A"/>
    <w:rsid w:val="00DC5FA0"/>
    <w:rsid w:val="00DD4CD5"/>
    <w:rsid w:val="00DD4DDB"/>
    <w:rsid w:val="00DE6EE3"/>
    <w:rsid w:val="00DF6735"/>
    <w:rsid w:val="00E02321"/>
    <w:rsid w:val="00E10E5F"/>
    <w:rsid w:val="00E3126F"/>
    <w:rsid w:val="00EE3C18"/>
    <w:rsid w:val="00F01CC7"/>
    <w:rsid w:val="00F04C20"/>
    <w:rsid w:val="00F21289"/>
    <w:rsid w:val="00F25C42"/>
    <w:rsid w:val="00F324CB"/>
    <w:rsid w:val="00F63CAB"/>
    <w:rsid w:val="00F71FBB"/>
    <w:rsid w:val="00F83C87"/>
    <w:rsid w:val="00F97470"/>
    <w:rsid w:val="00FA327E"/>
    <w:rsid w:val="00FE76B5"/>
    <w:rsid w:val="00FE7B51"/>
    <w:rsid w:val="00FF0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AB968"/>
  <w15:chartTrackingRefBased/>
  <w15:docId w15:val="{ED5740B4-F606-44E0-B622-598D4A020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Bitstream Vera Serif" w:eastAsia="Bitstream Vera Sans" w:hAnsi="Bitstream Vera Serif" w:cs="Lucidasans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23267"/>
    <w:pPr>
      <w:widowControl w:val="0"/>
      <w:suppressAutoHyphens/>
      <w:autoSpaceDN w:val="0"/>
      <w:textAlignment w:val="baseline"/>
    </w:pPr>
    <w:rPr>
      <w:kern w:val="3"/>
      <w:sz w:val="24"/>
      <w:szCs w:val="24"/>
    </w:rPr>
  </w:style>
  <w:style w:type="paragraph" w:styleId="Titre1">
    <w:name w:val="heading 1"/>
    <w:basedOn w:val="Standard"/>
    <w:next w:val="Standard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Titre2">
    <w:name w:val="heading 2"/>
    <w:basedOn w:val="Standard"/>
    <w:next w:val="Standar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re3">
    <w:name w:val="heading 3"/>
    <w:basedOn w:val="Standard"/>
    <w:next w:val="Standar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Standard"/>
    <w:next w:val="Standard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Standard"/>
    <w:next w:val="Standard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Standard"/>
    <w:next w:val="Standard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Standard"/>
    <w:next w:val="Standard"/>
    <w:pPr>
      <w:numPr>
        <w:ilvl w:val="6"/>
        <w:numId w:val="1"/>
      </w:numPr>
      <w:spacing w:before="240" w:after="60"/>
      <w:outlineLvl w:val="6"/>
    </w:pPr>
  </w:style>
  <w:style w:type="paragraph" w:styleId="Titre8">
    <w:name w:val="heading 8"/>
    <w:basedOn w:val="Standard"/>
    <w:next w:val="Standard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itre9">
    <w:name w:val="heading 9"/>
    <w:basedOn w:val="Standard"/>
    <w:next w:val="Standard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numbering" w:customStyle="1" w:styleId="WWOutlineListStyle">
    <w:name w:val="WW_OutlineListStyle"/>
    <w:basedOn w:val="Aucuneliste"/>
    <w:pPr>
      <w:numPr>
        <w:numId w:val="1"/>
      </w:numPr>
    </w:pPr>
  </w:style>
  <w:style w:type="paragraph" w:customStyle="1" w:styleId="Standard">
    <w:name w:val="Standard"/>
    <w:pPr>
      <w:suppressAutoHyphens/>
      <w:autoSpaceDN w:val="0"/>
      <w:textAlignment w:val="baseline"/>
    </w:pPr>
    <w:rPr>
      <w:rFonts w:ascii="Times New Roman" w:eastAsia="Times New Roman" w:hAnsi="Times New Roman" w:cs="Times New Roman"/>
      <w:kern w:val="3"/>
      <w:sz w:val="24"/>
      <w:szCs w:val="24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Bitstream Vera Sans" w:eastAsia="Mincho" w:hAnsi="Bitstream Vera Sans" w:cs="Lucidasans"/>
      <w:sz w:val="28"/>
      <w:szCs w:val="28"/>
    </w:rPr>
  </w:style>
  <w:style w:type="paragraph" w:styleId="Liste">
    <w:name w:val="List"/>
    <w:basedOn w:val="Textbody"/>
    <w:rPr>
      <w:rFonts w:cs="Lucidasans"/>
    </w:rPr>
  </w:style>
  <w:style w:type="paragraph" w:styleId="En-tte">
    <w:name w:val="header"/>
    <w:basedOn w:val="Standard"/>
    <w:pPr>
      <w:tabs>
        <w:tab w:val="center" w:pos="4536"/>
        <w:tab w:val="right" w:pos="9072"/>
      </w:tabs>
    </w:pPr>
  </w:style>
  <w:style w:type="paragraph" w:styleId="Pieddepage">
    <w:name w:val="footer"/>
    <w:basedOn w:val="Standard"/>
    <w:pPr>
      <w:tabs>
        <w:tab w:val="center" w:pos="4536"/>
        <w:tab w:val="right" w:pos="9638"/>
      </w:tabs>
    </w:pPr>
    <w:rPr>
      <w:rFonts w:ascii="Calibri" w:hAnsi="Calibri"/>
      <w:sz w:val="20"/>
    </w:rPr>
  </w:style>
  <w:style w:type="paragraph" w:styleId="Lgende">
    <w:name w:val="caption"/>
    <w:basedOn w:val="Standard"/>
    <w:next w:val="Standard"/>
    <w:pPr>
      <w:jc w:val="center"/>
    </w:pPr>
    <w:rPr>
      <w:rFonts w:ascii="Calibri" w:hAnsi="Calibri"/>
      <w:b/>
      <w:bCs/>
      <w:i/>
      <w:color w:val="004586"/>
      <w:sz w:val="20"/>
      <w:szCs w:val="20"/>
    </w:rPr>
  </w:style>
  <w:style w:type="paragraph" w:customStyle="1" w:styleId="Index">
    <w:name w:val="Index"/>
    <w:basedOn w:val="Standard"/>
    <w:pPr>
      <w:suppressLineNumbers/>
    </w:pPr>
    <w:rPr>
      <w:rFonts w:ascii="Calibri" w:hAnsi="Calibri" w:cs="Lucidasans"/>
    </w:rPr>
  </w:style>
  <w:style w:type="paragraph" w:customStyle="1" w:styleId="MonParagraphe">
    <w:name w:val="MonParagraphe"/>
    <w:basedOn w:val="Standard"/>
    <w:qFormat/>
    <w:rsid w:val="00BA0EA2"/>
    <w:pPr>
      <w:suppressAutoHyphens w:val="0"/>
      <w:spacing w:before="113"/>
      <w:ind w:firstLine="284"/>
      <w:jc w:val="both"/>
    </w:pPr>
    <w:rPr>
      <w:rFonts w:ascii="Calibri" w:hAnsi="Calibri"/>
      <w:sz w:val="22"/>
      <w:szCs w:val="22"/>
    </w:rPr>
  </w:style>
  <w:style w:type="paragraph" w:customStyle="1" w:styleId="MonTitreSousSection">
    <w:name w:val="MonTitreSousSection"/>
    <w:basedOn w:val="Titre2"/>
    <w:next w:val="MonParagraphe"/>
    <w:qFormat/>
    <w:pPr>
      <w:numPr>
        <w:ilvl w:val="1"/>
        <w:numId w:val="1"/>
      </w:numPr>
    </w:pPr>
    <w:rPr>
      <w:i w:val="0"/>
    </w:rPr>
  </w:style>
  <w:style w:type="paragraph" w:customStyle="1" w:styleId="MonTitreSection">
    <w:name w:val="MonTitreSection"/>
    <w:basedOn w:val="Titre1"/>
    <w:next w:val="MonParagraphe"/>
    <w:qFormat/>
    <w:pPr>
      <w:numPr>
        <w:numId w:val="1"/>
      </w:numPr>
    </w:pPr>
  </w:style>
  <w:style w:type="paragraph" w:customStyle="1" w:styleId="MonTitre">
    <w:name w:val="MonTitre"/>
    <w:basedOn w:val="Standard"/>
    <w:qFormat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pacing w:before="240" w:after="480"/>
      <w:jc w:val="center"/>
    </w:pPr>
    <w:rPr>
      <w:b/>
      <w:sz w:val="36"/>
      <w:szCs w:val="36"/>
    </w:rPr>
  </w:style>
  <w:style w:type="paragraph" w:customStyle="1" w:styleId="MonAuteur">
    <w:name w:val="MonAuteur"/>
    <w:basedOn w:val="Standard"/>
    <w:qFormat/>
    <w:pPr>
      <w:tabs>
        <w:tab w:val="right" w:pos="9541"/>
      </w:tabs>
    </w:pPr>
    <w:rPr>
      <w:rFonts w:ascii="Calibri" w:hAnsi="Calibri"/>
      <w:b/>
      <w:sz w:val="28"/>
      <w:szCs w:val="28"/>
    </w:rPr>
  </w:style>
  <w:style w:type="paragraph" w:customStyle="1" w:styleId="Table">
    <w:name w:val="Table"/>
    <w:basedOn w:val="Lgende"/>
  </w:style>
  <w:style w:type="paragraph" w:customStyle="1" w:styleId="Framecontents">
    <w:name w:val="Frame contents"/>
    <w:basedOn w:val="Textbody"/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637"/>
      </w:tabs>
    </w:pPr>
  </w:style>
  <w:style w:type="paragraph" w:customStyle="1" w:styleId="Contents2">
    <w:name w:val="Contents 2"/>
    <w:basedOn w:val="Index"/>
    <w:pPr>
      <w:tabs>
        <w:tab w:val="right" w:leader="dot" w:pos="9637"/>
      </w:tabs>
      <w:ind w:left="283"/>
    </w:pPr>
  </w:style>
  <w:style w:type="paragraph" w:customStyle="1" w:styleId="Formule">
    <w:name w:val="Formule"/>
    <w:basedOn w:val="Lgende"/>
  </w:style>
  <w:style w:type="paragraph" w:customStyle="1" w:styleId="IllustrationIndexHeading">
    <w:name w:val="Illustration 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IllustrationIndex1">
    <w:name w:val="Illustration Index 1"/>
    <w:basedOn w:val="Index"/>
    <w:pPr>
      <w:tabs>
        <w:tab w:val="right" w:leader="dot" w:pos="9637"/>
      </w:tabs>
    </w:pPr>
  </w:style>
  <w:style w:type="paragraph" w:customStyle="1" w:styleId="Titrepagedegarde">
    <w:name w:val="Titre page de garde"/>
    <w:basedOn w:val="Framecontents"/>
    <w:pPr>
      <w:pBdr>
        <w:top w:val="single" w:sz="8" w:space="1" w:color="B3B3B3"/>
        <w:left w:val="single" w:sz="8" w:space="1" w:color="B3B3B3"/>
        <w:bottom w:val="single" w:sz="8" w:space="1" w:color="B3B3B3"/>
        <w:right w:val="single" w:sz="8" w:space="1" w:color="B3B3B3"/>
      </w:pBdr>
      <w:shd w:val="clear" w:color="auto" w:fill="FFFFFF"/>
      <w:spacing w:before="4535" w:after="119"/>
      <w:ind w:left="567" w:right="567"/>
      <w:jc w:val="center"/>
    </w:pPr>
    <w:rPr>
      <w:rFonts w:ascii="Arial Black" w:hAnsi="Arial Black"/>
      <w:b/>
      <w:sz w:val="48"/>
    </w:rPr>
  </w:style>
  <w:style w:type="paragraph" w:customStyle="1" w:styleId="MonParagraphe-liste">
    <w:name w:val="MonParagraphe-liste"/>
    <w:basedOn w:val="MonParagraphe"/>
    <w:pPr>
      <w:spacing w:before="0"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BibliographyHeading">
    <w:name w:val="Bibliography Heading"/>
    <w:basedOn w:val="Heading"/>
    <w:pPr>
      <w:suppressLineNumbers/>
    </w:pPr>
    <w:rPr>
      <w:b/>
      <w:bCs/>
      <w:sz w:val="32"/>
      <w:szCs w:val="32"/>
    </w:rPr>
  </w:style>
  <w:style w:type="paragraph" w:customStyle="1" w:styleId="Bibliography1">
    <w:name w:val="Bibliography 1"/>
    <w:basedOn w:val="Index"/>
    <w:pPr>
      <w:tabs>
        <w:tab w:val="left" w:leader="dot" w:pos="1984"/>
        <w:tab w:val="right" w:leader="dot" w:pos="10772"/>
      </w:tabs>
      <w:spacing w:after="113"/>
      <w:ind w:left="1134" w:hanging="1134"/>
    </w:pPr>
  </w:style>
  <w:style w:type="paragraph" w:customStyle="1" w:styleId="MonTitreSousSousSection">
    <w:name w:val="MonTitreSousSousSection"/>
    <w:basedOn w:val="MonTitreSousSection"/>
    <w:next w:val="MonParagraphe"/>
    <w:qFormat/>
    <w:pPr>
      <w:numPr>
        <w:ilvl w:val="2"/>
      </w:numPr>
      <w:outlineLvl w:val="2"/>
    </w:pPr>
    <w:rPr>
      <w:i/>
      <w:sz w:val="26"/>
    </w:rPr>
  </w:style>
  <w:style w:type="paragraph" w:customStyle="1" w:styleId="Contents3">
    <w:name w:val="Contents 3"/>
    <w:basedOn w:val="Index"/>
    <w:pPr>
      <w:tabs>
        <w:tab w:val="right" w:leader="dot" w:pos="9638"/>
      </w:tabs>
      <w:ind w:left="566"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ootnote">
    <w:name w:val="Footnote"/>
    <w:basedOn w:val="Standard"/>
    <w:pPr>
      <w:suppressLineNumbers/>
      <w:ind w:left="339" w:hanging="339"/>
    </w:pPr>
    <w:rPr>
      <w:sz w:val="20"/>
      <w:szCs w:val="20"/>
    </w:rPr>
  </w:style>
  <w:style w:type="paragraph" w:customStyle="1" w:styleId="Figure">
    <w:name w:val="Figure"/>
    <w:basedOn w:val="Lgende"/>
    <w:qFormat/>
  </w:style>
  <w:style w:type="paragraph" w:customStyle="1" w:styleId="Objectindexheading">
    <w:name w:val="Object 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Objectindex1">
    <w:name w:val="Object index 1"/>
    <w:basedOn w:val="Index"/>
    <w:pPr>
      <w:tabs>
        <w:tab w:val="right" w:leader="dot" w:pos="9638"/>
      </w:tabs>
    </w:pPr>
  </w:style>
  <w:style w:type="character" w:styleId="Numrodepage">
    <w:name w:val="page number"/>
    <w:basedOn w:val="Policepardfaut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Aretirer">
    <w:name w:val="A retirer"/>
    <w:rPr>
      <w:strike/>
      <w:color w:val="FF3333"/>
    </w:rPr>
  </w:style>
  <w:style w:type="numbering" w:customStyle="1" w:styleId="WW8Num1">
    <w:name w:val="WW8Num1"/>
    <w:basedOn w:val="Aucuneliste"/>
    <w:pPr>
      <w:numPr>
        <w:numId w:val="2"/>
      </w:numPr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9747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F97470"/>
    <w:rPr>
      <w:rFonts w:ascii="Tahoma" w:hAnsi="Tahoma" w:cs="Tahoma"/>
      <w:sz w:val="16"/>
      <w:szCs w:val="16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97470"/>
    <w:pPr>
      <w:keepLines/>
      <w:suppressAutoHyphens w:val="0"/>
      <w:autoSpaceDN/>
      <w:spacing w:before="480" w:after="0" w:line="276" w:lineRule="auto"/>
      <w:textAlignment w:val="auto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F97470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97470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F97470"/>
    <w:pPr>
      <w:spacing w:after="100"/>
      <w:ind w:left="480"/>
    </w:pPr>
  </w:style>
  <w:style w:type="character" w:styleId="Lienhypertexte">
    <w:name w:val="Hyperlink"/>
    <w:uiPriority w:val="99"/>
    <w:unhideWhenUsed/>
    <w:rsid w:val="00F974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ineb\Downloads\Modele-rapportScientifique-2017%20(3)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EB527F-9894-45D3-A25E-F88C8856C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Modele-rapportScientifique-2017 (3).dotx</Template>
  <TotalTime>49</TotalTime>
  <Pages>3</Pages>
  <Words>539</Words>
  <Characters>2831</Characters>
  <Application>Microsoft Office Word</Application>
  <DocSecurity>0</DocSecurity>
  <Lines>69</Lines>
  <Paragraphs>37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CREATIS</Company>
  <LinksUpToDate>false</LinksUpToDate>
  <CharactersWithSpaces>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Zineb</dc:creator>
  <cp:keywords/>
  <cp:lastModifiedBy>Zineb Fadili</cp:lastModifiedBy>
  <cp:revision>93</cp:revision>
  <dcterms:created xsi:type="dcterms:W3CDTF">2019-03-27T15:33:00Z</dcterms:created>
  <dcterms:modified xsi:type="dcterms:W3CDTF">2019-03-28T11:09:00Z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